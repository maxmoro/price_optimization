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A7DF8" w14:textId="77777777" w:rsidR="006971AA" w:rsidRPr="009A3755" w:rsidRDefault="006971AA" w:rsidP="006971AA">
      <w:pPr>
        <w:pStyle w:val="Title"/>
      </w:pPr>
      <w:r>
        <w:t>P</w:t>
      </w:r>
      <w:r w:rsidRPr="003F35CE">
        <w:t xml:space="preserve">rice </w:t>
      </w:r>
      <w:r>
        <w:t>O</w:t>
      </w:r>
      <w:r w:rsidRPr="003F35CE">
        <w:t xml:space="preserve">ptimization for </w:t>
      </w:r>
      <w:r>
        <w:t>R</w:t>
      </w:r>
      <w:r w:rsidRPr="003F35CE">
        <w:t xml:space="preserve">evenue </w:t>
      </w:r>
      <w:r>
        <w:t>M</w:t>
      </w:r>
      <w:r w:rsidRPr="003F35CE">
        <w:t xml:space="preserve">aximization at </w:t>
      </w:r>
      <w:r>
        <w:t>S</w:t>
      </w:r>
      <w:r w:rsidRPr="003F35CE">
        <w:t>cale</w:t>
      </w:r>
      <w:r>
        <w:t xml:space="preserve">  </w:t>
      </w:r>
    </w:p>
    <w:p w14:paraId="488B74E8" w14:textId="77777777" w:rsidR="006971AA" w:rsidRPr="004D3842" w:rsidRDefault="006971AA" w:rsidP="006971AA">
      <w:pPr>
        <w:pStyle w:val="authorinfo"/>
        <w:rPr>
          <w:sz w:val="20"/>
        </w:rPr>
      </w:pPr>
      <w:r w:rsidRPr="004D3842">
        <w:rPr>
          <w:sz w:val="20"/>
        </w:rPr>
        <w:t>Nikhil Gupta, Massimiliano Moro, Kay Ayala, Dr. Bivin Sadler</w:t>
      </w:r>
    </w:p>
    <w:p w14:paraId="03F9852B" w14:textId="77777777" w:rsidR="006971AA" w:rsidRPr="004D3842" w:rsidRDefault="006971AA" w:rsidP="006971AA">
      <w:pPr>
        <w:pStyle w:val="authorinfo"/>
        <w:rPr>
          <w:sz w:val="20"/>
        </w:rPr>
      </w:pPr>
    </w:p>
    <w:p w14:paraId="53C0E8BA" w14:textId="0EE6D9DA" w:rsidR="006971AA" w:rsidRPr="004D3842" w:rsidRDefault="006971AA" w:rsidP="006971AA">
      <w:pPr>
        <w:pStyle w:val="authorinfo"/>
      </w:pPr>
      <w:r w:rsidRPr="004D3842">
        <w:t>Master of Science in Data Science, Southern Methodist University,</w:t>
      </w:r>
      <w:r w:rsidRPr="004D3842">
        <w:br/>
        <w:t>Dallas, TX 75275 USA</w:t>
      </w:r>
    </w:p>
    <w:p w14:paraId="2F5D8104" w14:textId="23F85F1A" w:rsidR="006971AA" w:rsidRPr="004D3842" w:rsidRDefault="006971AA" w:rsidP="006971AA">
      <w:pPr>
        <w:pStyle w:val="email"/>
      </w:pPr>
      <w:r w:rsidRPr="004D3842">
        <w:t>{</w:t>
      </w:r>
      <w:proofErr w:type="spellStart"/>
      <w:r w:rsidRPr="004D3842">
        <w:t>guptan</w:t>
      </w:r>
      <w:proofErr w:type="spellEnd"/>
      <w:r w:rsidRPr="004D3842">
        <w:t xml:space="preserve">, </w:t>
      </w:r>
      <w:proofErr w:type="spellStart"/>
      <w:r w:rsidRPr="004D3842">
        <w:t>mmoro</w:t>
      </w:r>
      <w:proofErr w:type="spellEnd"/>
      <w:r w:rsidRPr="004D3842">
        <w:t xml:space="preserve">, </w:t>
      </w:r>
      <w:proofErr w:type="spellStart"/>
      <w:r w:rsidRPr="004D3842">
        <w:t>kayala</w:t>
      </w:r>
      <w:proofErr w:type="spellEnd"/>
      <w:r w:rsidRPr="004D3842">
        <w:t xml:space="preserve">, </w:t>
      </w:r>
      <w:proofErr w:type="spellStart"/>
      <w:r w:rsidRPr="004D3842">
        <w:t>bsadler</w:t>
      </w:r>
      <w:proofErr w:type="spellEnd"/>
      <w:r w:rsidRPr="004D3842">
        <w:t>}@mail.smu</w:t>
      </w:r>
      <w:r w:rsidR="000E650E">
        <w:t>.edu</w:t>
      </w:r>
    </w:p>
    <w:p w14:paraId="0451AFC0" w14:textId="1FE4AD44" w:rsidR="00F42113" w:rsidRPr="009B1D59" w:rsidRDefault="00F42113" w:rsidP="00130E3F">
      <w:pPr>
        <w:pStyle w:val="Abstract"/>
        <w:spacing w:before="600" w:after="120"/>
        <w:ind w:left="562" w:right="562"/>
      </w:pPr>
      <w:r w:rsidRPr="00F42113">
        <w:rPr>
          <w:b/>
          <w:bCs/>
        </w:rPr>
        <w:t xml:space="preserve">Abstract. </w:t>
      </w:r>
      <w:r w:rsidRPr="00744BED">
        <w:rPr>
          <w:strike/>
        </w:rPr>
        <w:t xml:space="preserve">Price optimization is a tool </w:t>
      </w:r>
      <w:r w:rsidR="004338AE" w:rsidRPr="00744BED">
        <w:rPr>
          <w:strike/>
        </w:rPr>
        <w:t xml:space="preserve">companies </w:t>
      </w:r>
      <w:r w:rsidRPr="00744BED">
        <w:rPr>
          <w:strike/>
        </w:rPr>
        <w:t xml:space="preserve">use to </w:t>
      </w:r>
      <w:r w:rsidR="00A8462B" w:rsidRPr="00744BED">
        <w:rPr>
          <w:strike/>
        </w:rPr>
        <w:t>adjust</w:t>
      </w:r>
      <w:r w:rsidRPr="00744BED">
        <w:rPr>
          <w:strike/>
        </w:rPr>
        <w:t xml:space="preserve"> the price of their products to best achieve their business objectives (such as maximizing revenue or profits). </w:t>
      </w:r>
      <w:r w:rsidR="40E792B5" w:rsidRPr="00744BED">
        <w:rPr>
          <w:strike/>
        </w:rPr>
        <w:t xml:space="preserve">When price is high demand drops and when price is low demand </w:t>
      </w:r>
      <w:r w:rsidR="006D2C97" w:rsidRPr="00744BED">
        <w:rPr>
          <w:strike/>
        </w:rPr>
        <w:t>increases</w:t>
      </w:r>
      <w:r w:rsidR="40E792B5" w:rsidRPr="00744BED">
        <w:rPr>
          <w:strike/>
        </w:rPr>
        <w:t xml:space="preserve">. </w:t>
      </w:r>
      <w:r w:rsidRPr="00744BED">
        <w:rPr>
          <w:strike/>
        </w:rPr>
        <w:t xml:space="preserve">The business </w:t>
      </w:r>
      <w:r w:rsidR="005C4C9B" w:rsidRPr="00744BED">
        <w:rPr>
          <w:strike/>
        </w:rPr>
        <w:t>must</w:t>
      </w:r>
      <w:r w:rsidRPr="00744BED">
        <w:rPr>
          <w:strike/>
        </w:rPr>
        <w:t xml:space="preserve"> find the right price </w:t>
      </w:r>
      <w:r w:rsidR="00F02C02" w:rsidRPr="00744BED">
        <w:rPr>
          <w:strike/>
        </w:rPr>
        <w:t xml:space="preserve">for their products </w:t>
      </w:r>
      <w:r w:rsidR="3D68A43E" w:rsidRPr="00744BED">
        <w:rPr>
          <w:strike/>
        </w:rPr>
        <w:t xml:space="preserve">in order to maximize </w:t>
      </w:r>
      <w:r w:rsidRPr="00744BED">
        <w:rPr>
          <w:strike/>
        </w:rPr>
        <w:t xml:space="preserve">revenue. </w:t>
      </w:r>
      <w:proofErr w:type="gramStart"/>
      <w:r w:rsidR="00C108E5" w:rsidRPr="00744BED">
        <w:rPr>
          <w:strike/>
        </w:rPr>
        <w:t>In reality, this</w:t>
      </w:r>
      <w:proofErr w:type="gramEnd"/>
      <w:r w:rsidR="00C108E5" w:rsidRPr="00744BED">
        <w:rPr>
          <w:strike/>
        </w:rPr>
        <w:t xml:space="preserve"> </w:t>
      </w:r>
      <w:r w:rsidRPr="00744BED">
        <w:rPr>
          <w:strike/>
        </w:rPr>
        <w:t xml:space="preserve">concept </w:t>
      </w:r>
      <w:r w:rsidR="00C108E5" w:rsidRPr="00744BED">
        <w:rPr>
          <w:strike/>
        </w:rPr>
        <w:t xml:space="preserve">becomes much more complex when </w:t>
      </w:r>
      <w:r w:rsidR="00FD7C88" w:rsidRPr="00744BED">
        <w:rPr>
          <w:strike/>
        </w:rPr>
        <w:t xml:space="preserve">we take into account </w:t>
      </w:r>
      <w:r w:rsidRPr="00744BED">
        <w:rPr>
          <w:strike/>
        </w:rPr>
        <w:t xml:space="preserve">factors </w:t>
      </w:r>
      <w:r w:rsidR="00FD7C88" w:rsidRPr="00744BED">
        <w:rPr>
          <w:strike/>
        </w:rPr>
        <w:t xml:space="preserve">such as </w:t>
      </w:r>
      <w:r w:rsidRPr="00744BED">
        <w:rPr>
          <w:strike/>
        </w:rPr>
        <w:t xml:space="preserve">cross cannibalization and </w:t>
      </w:r>
      <w:r w:rsidR="28D01B30" w:rsidRPr="00744BED">
        <w:rPr>
          <w:strike/>
        </w:rPr>
        <w:t xml:space="preserve">the </w:t>
      </w:r>
      <w:r w:rsidRPr="00744BED">
        <w:rPr>
          <w:strike/>
        </w:rPr>
        <w:t xml:space="preserve">halo </w:t>
      </w:r>
      <w:r w:rsidR="0EDD4007" w:rsidRPr="00744BED">
        <w:rPr>
          <w:strike/>
        </w:rPr>
        <w:t>effect</w:t>
      </w:r>
      <w:r w:rsidR="001102F6" w:rsidRPr="00744BED">
        <w:rPr>
          <w:strike/>
        </w:rPr>
        <w:t>s</w:t>
      </w:r>
      <w:r w:rsidR="00FD7C88" w:rsidRPr="00744BED">
        <w:rPr>
          <w:strike/>
        </w:rPr>
        <w:t>.</w:t>
      </w:r>
      <w:r w:rsidRPr="00744BED" w:rsidDel="00FD7C88">
        <w:rPr>
          <w:strike/>
        </w:rPr>
        <w:t xml:space="preserve"> </w:t>
      </w:r>
      <w:commentRangeStart w:id="0"/>
      <w:r>
        <w:t>Thi</w:t>
      </w:r>
      <w:commentRangeEnd w:id="0"/>
      <w:r w:rsidR="00744BED">
        <w:rPr>
          <w:rStyle w:val="CommentReference"/>
        </w:rPr>
        <w:commentReference w:id="0"/>
      </w:r>
      <w:r>
        <w:t xml:space="preserve">s paper presents a novel approach on price optimization by using </w:t>
      </w:r>
      <w:r w:rsidR="009502B5">
        <w:t xml:space="preserve">data analysis techniques and </w:t>
      </w:r>
      <w:r>
        <w:t xml:space="preserve">machine learning models to estimate the future demand </w:t>
      </w:r>
      <w:r w:rsidR="00754F0E">
        <w:t xml:space="preserve">of products after taking </w:t>
      </w:r>
      <w:r w:rsidR="00D01C6B">
        <w:t xml:space="preserve">cross effects such as </w:t>
      </w:r>
      <w:r>
        <w:t xml:space="preserve">cannibalization, and </w:t>
      </w:r>
      <w:r w:rsidR="77B2BBE0">
        <w:t xml:space="preserve">the </w:t>
      </w:r>
      <w:r>
        <w:t>halo effect</w:t>
      </w:r>
      <w:r w:rsidR="00F83267">
        <w:t xml:space="preserve"> into consideration</w:t>
      </w:r>
      <w:r>
        <w:t xml:space="preserve">. </w:t>
      </w:r>
      <w:commentRangeStart w:id="1"/>
      <w:r>
        <w:t xml:space="preserve">The paper study </w:t>
      </w:r>
      <w:commentRangeEnd w:id="1"/>
      <w:r w:rsidR="00744BED">
        <w:rPr>
          <w:rStyle w:val="CommentReference"/>
        </w:rPr>
        <w:commentReference w:id="1"/>
      </w:r>
      <w:r>
        <w:t xml:space="preserve">data collected from 2013 to 2019 for Premium Whiskey’s and Economy Vodka’s from a large </w:t>
      </w:r>
      <w:r w:rsidR="00F4642C">
        <w:t>distributor</w:t>
      </w:r>
      <w:r>
        <w:t xml:space="preserve"> of alcohol beverages. For each product and class of customer, this paper shows the expected demand and the ideal price strategy to maximize the revenue</w:t>
      </w:r>
      <w:r w:rsidR="00A559E7">
        <w:t xml:space="preserve"> for</w:t>
      </w:r>
      <w:r w:rsidDel="00A559E7">
        <w:t xml:space="preserve"> </w:t>
      </w:r>
      <w:r>
        <w:t>the business</w:t>
      </w:r>
      <w:r w:rsidR="081DB414">
        <w:t>.</w:t>
      </w:r>
    </w:p>
    <w:p w14:paraId="24B6D7EA" w14:textId="77777777" w:rsidR="00CA0143" w:rsidRDefault="32F93733" w:rsidP="000A4C4F">
      <w:pPr>
        <w:pStyle w:val="Heading1"/>
      </w:pPr>
      <w:r>
        <w:t>Introduction</w:t>
      </w:r>
      <w:r w:rsidR="12D71055">
        <w:t xml:space="preserve"> </w:t>
      </w:r>
    </w:p>
    <w:p w14:paraId="699C9073" w14:textId="4C80E1E1" w:rsidR="00C40558" w:rsidRDefault="00F678C6" w:rsidP="00010669">
      <w:r w:rsidRPr="00F10EEE">
        <w:t xml:space="preserve">Any </w:t>
      </w:r>
      <w:r w:rsidR="00155BD5">
        <w:t>distributor or</w:t>
      </w:r>
      <w:r w:rsidRPr="00F10EEE">
        <w:t xml:space="preserve"> </w:t>
      </w:r>
      <w:r w:rsidR="00EE40DC" w:rsidRPr="00F10EEE">
        <w:t xml:space="preserve">retail business </w:t>
      </w:r>
      <w:r w:rsidR="00720E4C" w:rsidRPr="00F10EEE">
        <w:t xml:space="preserve">must </w:t>
      </w:r>
      <w:r w:rsidR="00E74DA5" w:rsidRPr="00F10EEE">
        <w:t xml:space="preserve">periodically </w:t>
      </w:r>
      <w:r w:rsidR="00720E4C" w:rsidRPr="00F10EEE">
        <w:t>refine</w:t>
      </w:r>
      <w:r w:rsidR="00E74DA5" w:rsidRPr="00F10EEE">
        <w:t xml:space="preserve"> its price strategy </w:t>
      </w:r>
      <w:r w:rsidR="00264133">
        <w:t xml:space="preserve">in order to maximize business objectives such as profit </w:t>
      </w:r>
      <w:r w:rsidR="00644492">
        <w:t>a</w:t>
      </w:r>
      <w:r w:rsidR="002F0B4A">
        <w:t>n</w:t>
      </w:r>
      <w:r w:rsidR="00644492">
        <w:t>d/</w:t>
      </w:r>
      <w:r w:rsidR="00264133">
        <w:t>or revenue</w:t>
      </w:r>
      <w:r w:rsidR="00644492" w:rsidDel="0047027D">
        <w:t>.</w:t>
      </w:r>
      <w:r w:rsidR="00E74DA5" w:rsidRPr="00F10EEE">
        <w:t xml:space="preserve"> A small change in price may </w:t>
      </w:r>
      <w:r w:rsidR="005065BA" w:rsidRPr="00F10EEE">
        <w:t xml:space="preserve">alter </w:t>
      </w:r>
      <w:r w:rsidR="00E74DA5" w:rsidRPr="00F10EEE">
        <w:t xml:space="preserve">the demand </w:t>
      </w:r>
      <w:r w:rsidR="005065BA" w:rsidRPr="00F10EEE">
        <w:t xml:space="preserve">with positive </w:t>
      </w:r>
      <w:r w:rsidR="0047027D">
        <w:t xml:space="preserve">or </w:t>
      </w:r>
      <w:r w:rsidR="005D7979" w:rsidRPr="00F10EEE">
        <w:t>negative</w:t>
      </w:r>
      <w:r w:rsidR="005065BA" w:rsidRPr="00F10EEE">
        <w:t xml:space="preserve"> consequences to the </w:t>
      </w:r>
      <w:r w:rsidR="00E669E6" w:rsidRPr="00F10EEE">
        <w:t>bottom-line</w:t>
      </w:r>
      <w:r w:rsidR="005065BA" w:rsidRPr="00F10EEE">
        <w:t xml:space="preserve"> profit of the business.</w:t>
      </w:r>
      <w:r w:rsidR="00010669">
        <w:t xml:space="preserve"> </w:t>
      </w:r>
      <w:r w:rsidR="00924943">
        <w:t>Moreover, the pr</w:t>
      </w:r>
      <w:r w:rsidR="002F0B4A">
        <w:t>i</w:t>
      </w:r>
      <w:r w:rsidR="00924943">
        <w:t xml:space="preserve">ce change in one product can have an impact </w:t>
      </w:r>
      <w:commentRangeStart w:id="2"/>
      <w:r w:rsidR="00924943">
        <w:t xml:space="preserve">on </w:t>
      </w:r>
      <w:r w:rsidR="00924943" w:rsidRPr="00744BED">
        <w:rPr>
          <w:highlight w:val="yellow"/>
          <w:rPrChange w:id="3" w:author="Jacquie Cheun" w:date="2020-06-03T21:26:00Z">
            <w:rPr/>
          </w:rPrChange>
        </w:rPr>
        <w:t xml:space="preserve">not only </w:t>
      </w:r>
      <w:commentRangeEnd w:id="2"/>
      <w:r w:rsidR="00744BED" w:rsidRPr="00744BED">
        <w:rPr>
          <w:rStyle w:val="CommentReference"/>
          <w:highlight w:val="yellow"/>
          <w:rPrChange w:id="4" w:author="Jacquie Cheun" w:date="2020-06-03T21:26:00Z">
            <w:rPr>
              <w:rStyle w:val="CommentReference"/>
            </w:rPr>
          </w:rPrChange>
        </w:rPr>
        <w:commentReference w:id="2"/>
      </w:r>
      <w:r w:rsidR="00924943">
        <w:t>that product, but also on other products</w:t>
      </w:r>
      <w:r w:rsidR="00EF7116">
        <w:t xml:space="preserve"> (A negative effect on other products is called cannibalization and a positive effect on other products is called </w:t>
      </w:r>
      <w:r w:rsidR="0752E859">
        <w:t xml:space="preserve">the </w:t>
      </w:r>
      <w:r w:rsidR="00EF7116">
        <w:t xml:space="preserve">halo effect). </w:t>
      </w:r>
      <w:r w:rsidR="7D32E36F">
        <w:t>Th</w:t>
      </w:r>
      <w:r w:rsidR="005D00A2">
        <w:t>ese</w:t>
      </w:r>
      <w:r w:rsidR="00D03BD0">
        <w:t xml:space="preserve"> effect</w:t>
      </w:r>
      <w:r w:rsidR="005D00A2">
        <w:t>s</w:t>
      </w:r>
      <w:r w:rsidR="28A9C5D6">
        <w:t xml:space="preserve"> </w:t>
      </w:r>
      <w:r w:rsidR="005D00A2">
        <w:t xml:space="preserve">are </w:t>
      </w:r>
      <w:r w:rsidR="00D03BD0">
        <w:t>hard to p</w:t>
      </w:r>
      <w:r w:rsidR="00955D87">
        <w:t>r</w:t>
      </w:r>
      <w:r w:rsidR="00D03BD0">
        <w:t xml:space="preserve">edict since there </w:t>
      </w:r>
      <w:r w:rsidR="5F48EC8E">
        <w:t>are many</w:t>
      </w:r>
      <w:r w:rsidR="00924943" w:rsidDel="00D03BD0">
        <w:t xml:space="preserve"> </w:t>
      </w:r>
      <w:r w:rsidR="00D03BD0">
        <w:t xml:space="preserve">cross </w:t>
      </w:r>
      <w:r w:rsidR="4ACE0AE2">
        <w:t xml:space="preserve">product relationships </w:t>
      </w:r>
      <w:r w:rsidR="00D03BD0">
        <w:t>when hundreds or thousands of products are involved.</w:t>
      </w:r>
    </w:p>
    <w:p w14:paraId="07041E27" w14:textId="3F5BA473" w:rsidR="00C40558" w:rsidRDefault="00940044" w:rsidP="00C40558">
      <w:r w:rsidRPr="00F10EEE">
        <w:t xml:space="preserve">Recent innovations in machine learning </w:t>
      </w:r>
      <w:r w:rsidR="00D63F4E" w:rsidRPr="00F10EEE">
        <w:t xml:space="preserve">provide </w:t>
      </w:r>
      <w:r w:rsidR="005B656F" w:rsidRPr="00F10EEE">
        <w:t xml:space="preserve">vast </w:t>
      </w:r>
      <w:r w:rsidR="008C0BAD" w:rsidRPr="00F10EEE">
        <w:t xml:space="preserve">computing power and flexibility </w:t>
      </w:r>
      <w:r w:rsidR="006F07BB">
        <w:t xml:space="preserve">in </w:t>
      </w:r>
      <w:r w:rsidR="00EE720F" w:rsidRPr="00F10EEE">
        <w:t xml:space="preserve">efficiently </w:t>
      </w:r>
      <w:r w:rsidR="008C0BAD" w:rsidRPr="00F10EEE">
        <w:t>address</w:t>
      </w:r>
      <w:r w:rsidR="006F07BB">
        <w:t>ing</w:t>
      </w:r>
      <w:r w:rsidR="008C0BAD" w:rsidRPr="00F10EEE">
        <w:t xml:space="preserve"> </w:t>
      </w:r>
      <w:r w:rsidR="00EE720F" w:rsidRPr="00F10EEE">
        <w:t>predictive and optimization problems.</w:t>
      </w:r>
      <w:r w:rsidR="005B656F" w:rsidRPr="00F10EEE">
        <w:t xml:space="preserve"> </w:t>
      </w:r>
      <w:r w:rsidR="00232807" w:rsidRPr="00F10EEE">
        <w:t xml:space="preserve">Neural Network and </w:t>
      </w:r>
      <w:r w:rsidR="00F553F4" w:rsidRPr="00F10EEE">
        <w:t>Multivariate</w:t>
      </w:r>
      <w:r w:rsidR="00232807" w:rsidRPr="00F10EEE">
        <w:t xml:space="preserve"> time series models can address a complex set of interdependent </w:t>
      </w:r>
      <w:r w:rsidR="004C6BDB" w:rsidRPr="00F10EEE">
        <w:t xml:space="preserve">and sequential </w:t>
      </w:r>
      <w:r w:rsidR="00232807" w:rsidRPr="00F10EEE">
        <w:t>variables</w:t>
      </w:r>
      <w:r w:rsidR="00F553F4" w:rsidRPr="00F10EEE">
        <w:t xml:space="preserve"> to unveil their </w:t>
      </w:r>
      <w:r w:rsidR="3875D98D">
        <w:t>patter</w:t>
      </w:r>
      <w:r w:rsidR="51DDC982">
        <w:t>n</w:t>
      </w:r>
      <w:r w:rsidR="3875D98D">
        <w:t>s</w:t>
      </w:r>
      <w:r w:rsidR="00F553F4" w:rsidRPr="00F10EEE">
        <w:t xml:space="preserve"> and provide a more </w:t>
      </w:r>
      <w:r w:rsidR="00F11E44">
        <w:t xml:space="preserve">accurate </w:t>
      </w:r>
      <w:r w:rsidR="00764716" w:rsidRPr="00F10EEE">
        <w:t>prediction</w:t>
      </w:r>
      <w:r w:rsidR="00F11E44">
        <w:t xml:space="preserve"> of demand</w:t>
      </w:r>
      <w:r w:rsidR="00D73B89" w:rsidRPr="00F10EEE">
        <w:t xml:space="preserve">. </w:t>
      </w:r>
      <w:r w:rsidR="001F5F39" w:rsidRPr="00F10EEE">
        <w:t xml:space="preserve">Optimization methods can be used to </w:t>
      </w:r>
      <w:r w:rsidR="2C65888D">
        <w:t>nav</w:t>
      </w:r>
      <w:r w:rsidR="000531A5">
        <w:t>i</w:t>
      </w:r>
      <w:r w:rsidR="2C65888D">
        <w:t>gate</w:t>
      </w:r>
      <w:r w:rsidR="1717274E">
        <w:t xml:space="preserve"> </w:t>
      </w:r>
      <w:r w:rsidR="001F5F39" w:rsidRPr="00F10EEE">
        <w:t xml:space="preserve">different scenarios and </w:t>
      </w:r>
      <w:r w:rsidR="5902207F">
        <w:t>find</w:t>
      </w:r>
      <w:r w:rsidR="1717274E">
        <w:t xml:space="preserve"> </w:t>
      </w:r>
      <w:r w:rsidR="001F5F39" w:rsidRPr="00F10EEE">
        <w:t xml:space="preserve">the ideal price strategy. </w:t>
      </w:r>
      <w:r w:rsidR="00A96187" w:rsidRPr="00F10EEE">
        <w:t xml:space="preserve">This paper applies </w:t>
      </w:r>
      <w:r w:rsidR="00D73B89" w:rsidRPr="00F10EEE">
        <w:t xml:space="preserve">these techniques to </w:t>
      </w:r>
      <w:r w:rsidR="00764716" w:rsidRPr="00F10EEE">
        <w:t>the</w:t>
      </w:r>
      <w:r w:rsidR="00D73B89" w:rsidRPr="00F10EEE">
        <w:t xml:space="preserve"> complex </w:t>
      </w:r>
      <w:r w:rsidR="00720E4C" w:rsidRPr="00F10EEE">
        <w:t xml:space="preserve">interaction between demand </w:t>
      </w:r>
      <w:r w:rsidR="00720E4C" w:rsidRPr="00F10EEE">
        <w:lastRenderedPageBreak/>
        <w:t xml:space="preserve">and price </w:t>
      </w:r>
      <w:r w:rsidR="00D80BBC" w:rsidRPr="00F10EEE">
        <w:t xml:space="preserve">for </w:t>
      </w:r>
      <w:r w:rsidR="001B123D" w:rsidRPr="00F10EEE">
        <w:t xml:space="preserve">alcoholic beverage </w:t>
      </w:r>
      <w:r w:rsidR="0058450B">
        <w:t>industry</w:t>
      </w:r>
      <w:r w:rsidR="001F6061" w:rsidRPr="00F10EEE">
        <w:t>.</w:t>
      </w:r>
      <w:r w:rsidR="00A96187" w:rsidRPr="00F10EEE">
        <w:t xml:space="preserve"> </w:t>
      </w:r>
      <w:r w:rsidR="003B629C">
        <w:t>While the techniques applied in this paper are on a specific industry, the concepts are generic enough to be applied to any industry.</w:t>
      </w:r>
    </w:p>
    <w:p w14:paraId="4BE0865C" w14:textId="4CB2EB92" w:rsidR="0076115D" w:rsidRPr="00F10EEE" w:rsidRDefault="003D20C0" w:rsidP="00C40558">
      <w:r w:rsidRPr="00F10EEE">
        <w:t>This paper provide</w:t>
      </w:r>
      <w:r w:rsidR="00D80BBC" w:rsidRPr="00F10EEE">
        <w:t>s</w:t>
      </w:r>
      <w:r w:rsidRPr="00F10EEE">
        <w:t xml:space="preserve"> an answer to one of the most important question</w:t>
      </w:r>
      <w:r w:rsidR="00C21388" w:rsidRPr="00F10EEE">
        <w:t xml:space="preserve"> of the </w:t>
      </w:r>
      <w:r w:rsidR="00542E81">
        <w:t>distributor/</w:t>
      </w:r>
      <w:r w:rsidR="00C21388" w:rsidRPr="00F10EEE">
        <w:t xml:space="preserve">retail industry: what </w:t>
      </w:r>
      <w:r w:rsidR="002B3509">
        <w:t xml:space="preserve">is </w:t>
      </w:r>
      <w:r w:rsidR="00D80BBC" w:rsidRPr="00F10EEE">
        <w:t xml:space="preserve">the ideal </w:t>
      </w:r>
      <w:r w:rsidR="002B3509">
        <w:t>pricing strategy</w:t>
      </w:r>
      <w:r w:rsidR="00C5509A" w:rsidRPr="00F10EEE">
        <w:t xml:space="preserve"> for product</w:t>
      </w:r>
      <w:r w:rsidR="00FC45EF">
        <w:t>s</w:t>
      </w:r>
      <w:r w:rsidR="00C5509A" w:rsidRPr="00F10EEE">
        <w:t xml:space="preserve"> </w:t>
      </w:r>
      <w:r w:rsidR="002B3509">
        <w:t xml:space="preserve">across the board in order to </w:t>
      </w:r>
      <w:r w:rsidR="00C5509A" w:rsidRPr="00F10EEE">
        <w:t xml:space="preserve">drive </w:t>
      </w:r>
      <w:r w:rsidR="002B3509">
        <w:t xml:space="preserve">up </w:t>
      </w:r>
      <w:r w:rsidR="00C5509A" w:rsidRPr="00F10EEE">
        <w:t>demand and maximize revenue</w:t>
      </w:r>
      <w:r w:rsidR="00D80BBC" w:rsidRPr="00F10EEE">
        <w:t>?</w:t>
      </w:r>
    </w:p>
    <w:p w14:paraId="1F3287EA" w14:textId="655D45DA" w:rsidR="32F93733" w:rsidRPr="00F10EEE" w:rsidRDefault="32F93733" w:rsidP="002120DD">
      <w:pPr>
        <w:pStyle w:val="Heading1"/>
      </w:pPr>
      <w:r w:rsidRPr="002120DD">
        <w:t>Literature</w:t>
      </w:r>
      <w:r w:rsidRPr="00F10EEE">
        <w:t xml:space="preserve"> Review</w:t>
      </w:r>
    </w:p>
    <w:p w14:paraId="21CE4C67" w14:textId="1AC4085C" w:rsidR="0035641D" w:rsidRDefault="0035641D" w:rsidP="00BA14EC">
      <w:pPr>
        <w:pStyle w:val="Heading2"/>
      </w:pPr>
      <w:r w:rsidRPr="00BA14EC">
        <w:t>Price</w:t>
      </w:r>
      <w:r w:rsidRPr="00DA4060">
        <w:t xml:space="preserve"> </w:t>
      </w:r>
      <w:r w:rsidRPr="00D36AC5">
        <w:t>Elasticity</w:t>
      </w:r>
      <w:r w:rsidRPr="00D47C72">
        <w:t xml:space="preserve"> </w:t>
      </w:r>
    </w:p>
    <w:p w14:paraId="54E2C7D2" w14:textId="4FC4A120" w:rsidR="00595B98" w:rsidRDefault="005936BB" w:rsidP="000B297D">
      <w:r>
        <w:t>The concept of price elasticity has been studied in economics for several years using traditional methods</w:t>
      </w:r>
      <w:sdt>
        <w:sdtPr>
          <w:id w:val="1686863048"/>
          <w:citation/>
        </w:sdtPr>
        <w:sdtEndPr/>
        <w:sdtContent>
          <w:r w:rsidR="00C01011">
            <w:fldChar w:fldCharType="begin"/>
          </w:r>
          <w:r w:rsidR="00C01011">
            <w:instrText xml:space="preserve"> CITATION Ope16 \l 1033 </w:instrText>
          </w:r>
          <w:r w:rsidR="00C01011">
            <w:fldChar w:fldCharType="separate"/>
          </w:r>
          <w:r w:rsidR="00D97EA5">
            <w:rPr>
              <w:noProof/>
            </w:rPr>
            <w:t xml:space="preserve"> </w:t>
          </w:r>
          <w:r w:rsidR="00D97EA5" w:rsidRPr="00D97EA5">
            <w:rPr>
              <w:noProof/>
            </w:rPr>
            <w:t>[1]</w:t>
          </w:r>
          <w:r w:rsidR="00C01011">
            <w:fldChar w:fldCharType="end"/>
          </w:r>
        </w:sdtContent>
      </w:sdt>
      <w:r>
        <w:t xml:space="preserve">. Price </w:t>
      </w:r>
      <w:r w:rsidR="00560813">
        <w:t>elasticity</w:t>
      </w:r>
      <w:r w:rsidR="22731065">
        <w:t xml:space="preserve"> is a metric quantifying the degree to which </w:t>
      </w:r>
      <w:r>
        <w:t xml:space="preserve">the </w:t>
      </w:r>
      <w:r w:rsidR="138DAEF8">
        <w:t xml:space="preserve">decrease in the </w:t>
      </w:r>
      <w:r>
        <w:t xml:space="preserve">price of a product </w:t>
      </w:r>
      <w:r w:rsidR="008E3C79">
        <w:t>increases its demand.</w:t>
      </w:r>
      <w:r w:rsidR="00605809">
        <w:t xml:space="preserve"> </w:t>
      </w:r>
      <w:r w:rsidR="00F23B0A">
        <w:t xml:space="preserve">When price is first lowered, </w:t>
      </w:r>
      <w:r w:rsidR="00605809">
        <w:t>th</w:t>
      </w:r>
      <w:r w:rsidR="00B87658">
        <w:t>e</w:t>
      </w:r>
      <w:r w:rsidR="00605809">
        <w:t xml:space="preserve"> increase in demand is enough to offset the </w:t>
      </w:r>
      <w:r w:rsidR="00560813">
        <w:t xml:space="preserve">decrease in price and this leads to a higher revenue. </w:t>
      </w:r>
      <w:r w:rsidR="00EF6573">
        <w:t>However,</w:t>
      </w:r>
      <w:r w:rsidR="00560813">
        <w:t xml:space="preserve"> after a certain point, the</w:t>
      </w:r>
      <w:r w:rsidR="00EF6573">
        <w:t xml:space="preserve"> increase in demand is not enough to offset the decrease in price and the revenue starts to fall. This </w:t>
      </w:r>
      <w:r w:rsidR="0074782B">
        <w:t xml:space="preserve">phenomenon </w:t>
      </w:r>
      <w:r w:rsidR="28758497">
        <w:t>is</w:t>
      </w:r>
      <w:r w:rsidR="00EF6573">
        <w:t xml:space="preserve"> </w:t>
      </w:r>
      <w:r w:rsidR="0074782B">
        <w:t xml:space="preserve">indicative of </w:t>
      </w:r>
      <w:r w:rsidR="00EF6573">
        <w:t>the presence of an ideal price point to maximize revenue</w:t>
      </w:r>
      <w:sdt>
        <w:sdtPr>
          <w:id w:val="1157882182"/>
          <w:citation/>
        </w:sdtPr>
        <w:sdtEndPr/>
        <w:sdtContent>
          <w:r w:rsidR="00E874DD">
            <w:fldChar w:fldCharType="begin"/>
          </w:r>
          <w:r w:rsidR="00E874DD">
            <w:instrText xml:space="preserve"> CITATION Bro06 \l 1033 </w:instrText>
          </w:r>
          <w:r w:rsidR="00E874DD">
            <w:fldChar w:fldCharType="separate"/>
          </w:r>
          <w:r w:rsidR="00D97EA5">
            <w:rPr>
              <w:noProof/>
            </w:rPr>
            <w:t xml:space="preserve"> </w:t>
          </w:r>
          <w:r w:rsidR="00D97EA5" w:rsidRPr="00D97EA5">
            <w:rPr>
              <w:noProof/>
            </w:rPr>
            <w:t>[2]</w:t>
          </w:r>
          <w:r w:rsidR="00E874DD">
            <w:fldChar w:fldCharType="end"/>
          </w:r>
        </w:sdtContent>
      </w:sdt>
      <w:r w:rsidR="00E874DD">
        <w:t>.</w:t>
      </w:r>
    </w:p>
    <w:p w14:paraId="7389BF07" w14:textId="427EDEE6" w:rsidR="00B50DD7" w:rsidRDefault="000E65C6" w:rsidP="005D1599">
      <w:pPr>
        <w:jc w:val="center"/>
      </w:pPr>
      <w:commentRangeStart w:id="5"/>
      <w:r>
        <w:rPr>
          <w:noProof/>
        </w:rPr>
        <w:drawing>
          <wp:inline distT="0" distB="0" distL="0" distR="0" wp14:anchorId="4921BB03" wp14:editId="553F33EE">
            <wp:extent cx="1823515" cy="1564694"/>
            <wp:effectExtent l="0" t="0" r="5715" b="0"/>
            <wp:docPr id="823268970" name="Picture 2" descr="C:\Users\Nikhil\AppData\Local\Microsoft\Windows\INetCache\Content.MSO\775A2CC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3515" cy="156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5"/>
      <w:r w:rsidR="00744BED">
        <w:rPr>
          <w:rStyle w:val="CommentReference"/>
        </w:rPr>
        <w:commentReference w:id="5"/>
      </w:r>
    </w:p>
    <w:p w14:paraId="03D763BA" w14:textId="36A05898" w:rsidR="00EB1C95" w:rsidRDefault="000E65C6" w:rsidP="000B297D">
      <w:r>
        <w:t xml:space="preserve">However, </w:t>
      </w:r>
      <w:r w:rsidR="00441B82">
        <w:t>price</w:t>
      </w:r>
      <w:r>
        <w:t xml:space="preserve"> elasticity tends to be complicated </w:t>
      </w:r>
      <w:r w:rsidR="00441B82">
        <w:t xml:space="preserve">and the decrease in price of one product can </w:t>
      </w:r>
      <w:commentRangeStart w:id="6"/>
      <w:r w:rsidR="00441B82" w:rsidRPr="00744BED">
        <w:rPr>
          <w:highlight w:val="yellow"/>
          <w:rPrChange w:id="7" w:author="Jacquie Cheun" w:date="2020-06-03T21:27:00Z">
            <w:rPr/>
          </w:rPrChange>
        </w:rPr>
        <w:t>not only</w:t>
      </w:r>
      <w:commentRangeEnd w:id="6"/>
      <w:r w:rsidR="00744BED">
        <w:rPr>
          <w:rStyle w:val="CommentReference"/>
        </w:rPr>
        <w:commentReference w:id="6"/>
      </w:r>
      <w:r w:rsidR="00441B82">
        <w:t xml:space="preserve"> increase the demand for that </w:t>
      </w:r>
      <w:r w:rsidR="00B70FE9">
        <w:t xml:space="preserve">product </w:t>
      </w:r>
      <w:ins w:id="8" w:author="Jacquie Cheun" w:date="2020-06-03T21:28:00Z">
        <w:r w:rsidR="00744BED">
          <w:t xml:space="preserve">and </w:t>
        </w:r>
      </w:ins>
      <w:del w:id="9" w:author="Jacquie Cheun" w:date="2020-06-03T21:28:00Z">
        <w:r w:rsidR="00B70FE9" w:rsidDel="00744BED">
          <w:delText>but</w:delText>
        </w:r>
        <w:r w:rsidR="00441B82" w:rsidDel="00744BED">
          <w:delText xml:space="preserve"> </w:delText>
        </w:r>
        <w:r w:rsidR="00B70FE9" w:rsidDel="00744BED">
          <w:delText>a</w:delText>
        </w:r>
      </w:del>
      <w:r w:rsidR="00B70FE9">
        <w:t xml:space="preserve"> </w:t>
      </w:r>
      <w:r w:rsidR="00441B82">
        <w:t xml:space="preserve">decrease the demand for similar products </w:t>
      </w:r>
      <w:r w:rsidR="00B70FE9">
        <w:t xml:space="preserve">as well </w:t>
      </w:r>
      <w:r w:rsidR="00441B82">
        <w:t>(if customers started switching to the product with the discounted price)</w:t>
      </w:r>
      <w:r w:rsidR="00C07FF3">
        <w:t xml:space="preserve"> </w:t>
      </w:r>
      <w:sdt>
        <w:sdtPr>
          <w:id w:val="683708092"/>
          <w:citation/>
        </w:sdtPr>
        <w:sdtEndPr/>
        <w:sdtContent>
          <w:r w:rsidR="00FA2F32">
            <w:fldChar w:fldCharType="begin"/>
          </w:r>
          <w:r w:rsidR="00FA2F32">
            <w:instrText xml:space="preserve">CITATION McC20 \l 1033 </w:instrText>
          </w:r>
          <w:r w:rsidR="00FA2F32">
            <w:fldChar w:fldCharType="separate"/>
          </w:r>
          <w:r w:rsidR="00D97EA5" w:rsidRPr="00D97EA5">
            <w:rPr>
              <w:noProof/>
            </w:rPr>
            <w:t>[3]</w:t>
          </w:r>
          <w:r w:rsidR="00FA2F32">
            <w:fldChar w:fldCharType="end"/>
          </w:r>
        </w:sdtContent>
      </w:sdt>
      <w:r w:rsidR="00441B82">
        <w:t xml:space="preserve">. </w:t>
      </w:r>
    </w:p>
    <w:p w14:paraId="1C536ED5" w14:textId="4084EFD0" w:rsidR="00EB1C95" w:rsidRDefault="003512D0" w:rsidP="005D1599">
      <w:pPr>
        <w:jc w:val="center"/>
      </w:pPr>
      <w:commentRangeStart w:id="10"/>
      <w:r>
        <w:rPr>
          <w:noProof/>
        </w:rPr>
        <w:drawing>
          <wp:inline distT="0" distB="0" distL="0" distR="0" wp14:anchorId="4EAD895B" wp14:editId="0752F43A">
            <wp:extent cx="1453820" cy="1130300"/>
            <wp:effectExtent l="0" t="0" r="0" b="0"/>
            <wp:docPr id="116572972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5804" cy="113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0"/>
      <w:r w:rsidR="00744BED">
        <w:rPr>
          <w:rStyle w:val="CommentReference"/>
        </w:rPr>
        <w:commentReference w:id="10"/>
      </w:r>
    </w:p>
    <w:p w14:paraId="74E31F0E" w14:textId="102EDA3A" w:rsidR="00605809" w:rsidRDefault="00441B82" w:rsidP="000B297D">
      <w:r w:rsidRPr="00744BED">
        <w:rPr>
          <w:highlight w:val="yellow"/>
          <w:rPrChange w:id="11" w:author="Jacquie Cheun" w:date="2020-06-03T21:28:00Z">
            <w:rPr/>
          </w:rPrChange>
        </w:rPr>
        <w:lastRenderedPageBreak/>
        <w:t>Moreover,</w:t>
      </w:r>
      <w:r>
        <w:t xml:space="preserve"> this behavior is </w:t>
      </w:r>
      <w:r w:rsidRPr="00744BED">
        <w:rPr>
          <w:highlight w:val="yellow"/>
          <w:rPrChange w:id="12" w:author="Jacquie Cheun" w:date="2020-06-03T21:29:00Z">
            <w:rPr/>
          </w:rPrChange>
        </w:rPr>
        <w:t>not only</w:t>
      </w:r>
      <w:r>
        <w:t xml:space="preserve"> product dependent, but also customer dependent. </w:t>
      </w:r>
      <w:r w:rsidR="0050327D">
        <w:t xml:space="preserve">In </w:t>
      </w:r>
      <w:r w:rsidR="00FA2F32">
        <w:t>the “</w:t>
      </w:r>
      <w:commentRangeStart w:id="13"/>
      <w:r w:rsidR="00FA2F32">
        <w:t>Product Cannibalization and</w:t>
      </w:r>
      <w:r w:rsidR="002B1EF4">
        <w:t xml:space="preserve"> the role of prices</w:t>
      </w:r>
      <w:commentRangeEnd w:id="13"/>
      <w:r w:rsidR="00744BED">
        <w:rPr>
          <w:rStyle w:val="CommentReference"/>
        </w:rPr>
        <w:commentReference w:id="13"/>
      </w:r>
      <w:r w:rsidR="002B1EF4">
        <w:t>” paper</w:t>
      </w:r>
      <w:r w:rsidR="0050327D" w:rsidDel="002B1EF4">
        <w:t xml:space="preserve">, </w:t>
      </w:r>
      <w:r w:rsidR="0050327D">
        <w:t xml:space="preserve">the authors talk about the idea of “core customers” </w:t>
      </w:r>
      <w:r w:rsidR="005F4F78">
        <w:t>(</w:t>
      </w:r>
      <w:r w:rsidR="0050327D">
        <w:t xml:space="preserve">who are still likely to purchase </w:t>
      </w:r>
      <w:r w:rsidR="005F4F78">
        <w:t xml:space="preserve">products when price is increased) </w:t>
      </w:r>
      <w:r w:rsidR="00843050">
        <w:t xml:space="preserve">vs. fringe customers (who are likely to stop buying if price increases too much) </w:t>
      </w:r>
      <w:sdt>
        <w:sdtPr>
          <w:id w:val="1422759624"/>
          <w:citation/>
        </w:sdtPr>
        <w:sdtEndPr/>
        <w:sdtContent>
          <w:r w:rsidR="005C4F7C">
            <w:fldChar w:fldCharType="begin"/>
          </w:r>
          <w:r w:rsidR="005C4F7C">
            <w:instrText xml:space="preserve"> CITATION Mer01 \l 1033 </w:instrText>
          </w:r>
          <w:r w:rsidR="005C4F7C">
            <w:fldChar w:fldCharType="separate"/>
          </w:r>
          <w:r w:rsidR="005C4F7C" w:rsidRPr="00D97EA5">
            <w:rPr>
              <w:noProof/>
            </w:rPr>
            <w:t>[4]</w:t>
          </w:r>
          <w:r w:rsidR="005C4F7C">
            <w:fldChar w:fldCharType="end"/>
          </w:r>
        </w:sdtContent>
      </w:sdt>
      <w:r w:rsidR="004845BA">
        <w:t>.</w:t>
      </w:r>
      <w:r w:rsidR="00843050">
        <w:t xml:space="preserve"> </w:t>
      </w:r>
      <w:ins w:id="14" w:author="Jacquie Cheun" w:date="2020-06-03T21:29:00Z">
        <w:r w:rsidR="00744BED">
          <w:t xml:space="preserve">They suggest </w:t>
        </w:r>
      </w:ins>
      <w:del w:id="15" w:author="Jacquie Cheun" w:date="2020-06-03T21:29:00Z">
        <w:r w:rsidR="003C6941" w:rsidDel="00744BED">
          <w:delText>The author</w:delText>
        </w:r>
        <w:r w:rsidR="00780473" w:rsidDel="00744BED">
          <w:delText xml:space="preserve"> also </w:delText>
        </w:r>
        <w:r w:rsidR="003C192A" w:rsidDel="00744BED">
          <w:delText xml:space="preserve">talks about </w:delText>
        </w:r>
      </w:del>
      <w:r w:rsidR="003C192A">
        <w:t xml:space="preserve">the concept of </w:t>
      </w:r>
      <w:r w:rsidR="00B70FE9">
        <w:t>asymmetric</w:t>
      </w:r>
      <w:r w:rsidR="003C192A">
        <w:t xml:space="preserve"> price elasticities, i.e. product A may be </w:t>
      </w:r>
      <w:r w:rsidR="00B70FE9">
        <w:t>able to influence the demand for product B more so than product B can influence the price of product A. This can lead to more complexity in determining cross effects.</w:t>
      </w:r>
    </w:p>
    <w:p w14:paraId="45A6888E" w14:textId="5A014784" w:rsidR="00BA6531" w:rsidRDefault="005C2D6A" w:rsidP="000B297D">
      <w:r>
        <w:t>In addition, t</w:t>
      </w:r>
      <w:r w:rsidR="00BA6531">
        <w:t xml:space="preserve">raditional techniques for modeling </w:t>
      </w:r>
      <w:r w:rsidR="00061CBC">
        <w:t xml:space="preserve">cross effects have relied on </w:t>
      </w:r>
      <w:r w:rsidR="00DF641F">
        <w:t xml:space="preserve">basic methods like </w:t>
      </w:r>
      <w:commentRangeStart w:id="16"/>
      <w:r w:rsidR="00DF641F">
        <w:t>OLS,</w:t>
      </w:r>
      <w:commentRangeEnd w:id="16"/>
      <w:r w:rsidR="00744BED">
        <w:rPr>
          <w:rStyle w:val="CommentReference"/>
        </w:rPr>
        <w:commentReference w:id="16"/>
      </w:r>
      <w:r w:rsidR="00DF641F">
        <w:t xml:space="preserve"> but this may not be sufficient to capture the non-linear nature of the problem space.</w:t>
      </w:r>
      <w:sdt>
        <w:sdtPr>
          <w:id w:val="-1570571053"/>
          <w:citation/>
        </w:sdtPr>
        <w:sdtEndPr/>
        <w:sdtContent>
          <w:r w:rsidR="00BA14EC">
            <w:fldChar w:fldCharType="begin"/>
          </w:r>
          <w:r w:rsidR="00BA14EC">
            <w:instrText xml:space="preserve"> CITATION Pic20 \l 1033 </w:instrText>
          </w:r>
          <w:r w:rsidR="00BA14EC">
            <w:fldChar w:fldCharType="separate"/>
          </w:r>
          <w:r w:rsidR="00D97EA5">
            <w:rPr>
              <w:noProof/>
            </w:rPr>
            <w:t xml:space="preserve"> </w:t>
          </w:r>
          <w:r w:rsidR="00D97EA5" w:rsidRPr="00D97EA5">
            <w:rPr>
              <w:noProof/>
            </w:rPr>
            <w:t>[5]</w:t>
          </w:r>
          <w:r w:rsidR="00BA14EC">
            <w:fldChar w:fldCharType="end"/>
          </w:r>
        </w:sdtContent>
      </w:sdt>
    </w:p>
    <w:p w14:paraId="2CA0BA0B" w14:textId="7897F7E8" w:rsidR="000F6B98" w:rsidRPr="00D47C72" w:rsidRDefault="000F6B98" w:rsidP="00BA14EC">
      <w:pPr>
        <w:pStyle w:val="Heading2"/>
      </w:pPr>
      <w:r w:rsidRPr="00D47C72">
        <w:t>Models used in literature</w:t>
      </w:r>
    </w:p>
    <w:p w14:paraId="7A8A41A1" w14:textId="1D49DDB8" w:rsidR="000F6B98" w:rsidRDefault="00F54A9B" w:rsidP="000B297D">
      <w:commentRangeStart w:id="17"/>
      <w:r>
        <w:t>Previous</w:t>
      </w:r>
      <w:commentRangeEnd w:id="17"/>
      <w:r w:rsidR="00744BED">
        <w:rPr>
          <w:rStyle w:val="CommentReference"/>
        </w:rPr>
        <w:commentReference w:id="17"/>
      </w:r>
      <w:r>
        <w:t xml:space="preserve"> studies have looked at modeling demand for </w:t>
      </w:r>
      <w:r w:rsidR="00BC576B">
        <w:t xml:space="preserve">the alcoholic distribution market and </w:t>
      </w:r>
      <w:ins w:id="18" w:author="Jacquie Cheun" w:date="2020-06-03T21:30:00Z">
        <w:r w:rsidR="00744BED">
          <w:t>have</w:t>
        </w:r>
      </w:ins>
      <w:del w:id="19" w:author="Jacquie Cheun" w:date="2020-06-03T21:30:00Z">
        <w:r w:rsidR="00BC576B" w:rsidDel="00744BED">
          <w:delText>both</w:delText>
        </w:r>
      </w:del>
      <w:r w:rsidR="00BC576B">
        <w:t xml:space="preserve"> </w:t>
      </w:r>
      <w:r w:rsidR="004A6033">
        <w:t>concluded</w:t>
      </w:r>
      <w:r w:rsidR="00BC576B">
        <w:t xml:space="preserve"> that the demand needs to be modeled </w:t>
      </w:r>
      <w:r w:rsidR="007E339F">
        <w:t>at a per customer and a per product basis because of the different buying patterns</w:t>
      </w:r>
      <w:r w:rsidR="00F33C93">
        <w:t xml:space="preserve">, product preferences and tolerance to price changes. </w:t>
      </w:r>
      <w:r w:rsidR="00F33C93" w:rsidRPr="00744BED">
        <w:rPr>
          <w:highlight w:val="yellow"/>
          <w:rPrChange w:id="20" w:author="Jacquie Cheun" w:date="2020-06-03T21:28:00Z">
            <w:rPr/>
          </w:rPrChange>
        </w:rPr>
        <w:t>Moreover,</w:t>
      </w:r>
      <w:r w:rsidR="00F33C93">
        <w:t xml:space="preserve"> they also found that there is “no one sized fit all” model. </w:t>
      </w:r>
      <w:r w:rsidR="00512CE0">
        <w:t xml:space="preserve">The type of model that worked for one customer-product combination did not work well for another. While </w:t>
      </w:r>
      <w:del w:id="21" w:author="Jacquie Cheun" w:date="2020-06-03T21:31:00Z">
        <w:r w:rsidR="00512CE0" w:rsidDel="00744BED">
          <w:delText xml:space="preserve">both these papers </w:delText>
        </w:r>
      </w:del>
      <w:r w:rsidR="00512CE0">
        <w:t xml:space="preserve">focused on a handful of </w:t>
      </w:r>
      <w:r w:rsidR="00D47C72">
        <w:t>customers</w:t>
      </w:r>
      <w:r w:rsidR="00512CE0">
        <w:t xml:space="preserve"> (</w:t>
      </w:r>
      <w:r w:rsidR="00CB405A">
        <w:t xml:space="preserve">less than </w:t>
      </w:r>
      <w:r w:rsidR="00512CE0">
        <w:t>5) and products (</w:t>
      </w:r>
      <w:r w:rsidR="00CB405A">
        <w:t xml:space="preserve">less than </w:t>
      </w:r>
      <w:r w:rsidR="00512CE0">
        <w:t xml:space="preserve"> 5), they indicated that the ability to scale this would need an automated machine learning system </w:t>
      </w:r>
      <w:r w:rsidR="008B5C11">
        <w:t xml:space="preserve">(AutoML) </w:t>
      </w:r>
      <w:r w:rsidR="00512CE0">
        <w:t>to develop these models at scale</w:t>
      </w:r>
      <w:r w:rsidR="00AC6A50">
        <w:t>.</w:t>
      </w:r>
      <w:r w:rsidR="00481A75">
        <w:t xml:space="preserve"> </w:t>
      </w:r>
      <w:sdt>
        <w:sdtPr>
          <w:id w:val="1671527505"/>
          <w:citation/>
        </w:sdtPr>
        <w:sdtEndPr/>
        <w:sdtContent>
          <w:r w:rsidR="002B6FA7">
            <w:fldChar w:fldCharType="begin"/>
          </w:r>
          <w:r w:rsidR="002B6FA7">
            <w:instrText xml:space="preserve"> CITATION Jia20 \l 1033 </w:instrText>
          </w:r>
          <w:r w:rsidR="002B6FA7">
            <w:fldChar w:fldCharType="separate"/>
          </w:r>
          <w:r w:rsidR="00D97EA5" w:rsidRPr="00D97EA5">
            <w:rPr>
              <w:noProof/>
            </w:rPr>
            <w:t>[6]</w:t>
          </w:r>
          <w:r w:rsidR="002B6FA7">
            <w:fldChar w:fldCharType="end"/>
          </w:r>
        </w:sdtContent>
      </w:sdt>
      <w:r w:rsidR="002B6FA7">
        <w:t xml:space="preserve"> </w:t>
      </w:r>
      <w:sdt>
        <w:sdtPr>
          <w:id w:val="451524002"/>
          <w:citation/>
        </w:sdtPr>
        <w:sdtEndPr/>
        <w:sdtContent>
          <w:r w:rsidR="00AC6A50">
            <w:fldChar w:fldCharType="begin"/>
          </w:r>
          <w:r w:rsidR="00AC6A50">
            <w:instrText xml:space="preserve"> CITATION Aro20 \l 1033 </w:instrText>
          </w:r>
          <w:r w:rsidR="00AC6A50">
            <w:fldChar w:fldCharType="separate"/>
          </w:r>
          <w:r w:rsidR="00D97EA5" w:rsidRPr="00D97EA5">
            <w:rPr>
              <w:noProof/>
            </w:rPr>
            <w:t>[7]</w:t>
          </w:r>
          <w:r w:rsidR="00AC6A50">
            <w:fldChar w:fldCharType="end"/>
          </w:r>
        </w:sdtContent>
      </w:sdt>
    </w:p>
    <w:p w14:paraId="3DC2CF60" w14:textId="5A9A1545" w:rsidR="0035641D" w:rsidRPr="00D47C72" w:rsidRDefault="000F6B98" w:rsidP="00BA14EC">
      <w:pPr>
        <w:pStyle w:val="Heading2"/>
      </w:pPr>
      <w:r w:rsidRPr="00D47C72">
        <w:t>AutoML for Time Series</w:t>
      </w:r>
    </w:p>
    <w:p w14:paraId="223AC485" w14:textId="7815A238" w:rsidR="00512CE0" w:rsidRDefault="008B5C11" w:rsidP="000B297D">
      <w:r>
        <w:t>Due to recent advances in computing</w:t>
      </w:r>
      <w:r w:rsidR="62DDE7D9">
        <w:t>,</w:t>
      </w:r>
      <w:r w:rsidR="1AF89FFA">
        <w:t xml:space="preserve"> </w:t>
      </w:r>
      <w:r w:rsidR="071E3184">
        <w:t>and data science</w:t>
      </w:r>
      <w:r w:rsidR="62DDE7D9">
        <w:t>,</w:t>
      </w:r>
      <w:r>
        <w:t xml:space="preserve"> </w:t>
      </w:r>
      <w:r w:rsidR="1AF89FFA">
        <w:t xml:space="preserve"> </w:t>
      </w:r>
      <w:r w:rsidR="4D565792">
        <w:t>as well as</w:t>
      </w:r>
      <w:r>
        <w:t xml:space="preserve"> the democratization of machine learning</w:t>
      </w:r>
      <w:r w:rsidR="7BF65AF4">
        <w:t>,</w:t>
      </w:r>
      <w:r>
        <w:t xml:space="preserve">  several AutoML systems have been introduced in the marketplace</w:t>
      </w:r>
      <w:r w:rsidR="007E1A2F">
        <w:t xml:space="preserve">. One such framework is </w:t>
      </w:r>
      <w:r w:rsidR="00E125B3" w:rsidRPr="009A3F6B">
        <w:t>auto-sklearn</w:t>
      </w:r>
      <w:r w:rsidR="00E125B3">
        <w:t xml:space="preserve"> </w:t>
      </w:r>
      <w:sdt>
        <w:sdtPr>
          <w:id w:val="-70354932"/>
          <w:citation/>
        </w:sdtPr>
        <w:sdtEndPr/>
        <w:sdtContent>
          <w:r w:rsidR="001B59BD">
            <w:fldChar w:fldCharType="begin"/>
          </w:r>
          <w:r w:rsidR="001B59BD">
            <w:instrText xml:space="preserve">CITATION Mac19 \l 1033 </w:instrText>
          </w:r>
          <w:r w:rsidR="001B59BD">
            <w:fldChar w:fldCharType="separate"/>
          </w:r>
          <w:r w:rsidR="00D97EA5" w:rsidRPr="00D97EA5">
            <w:rPr>
              <w:noProof/>
            </w:rPr>
            <w:t>[8]</w:t>
          </w:r>
          <w:r w:rsidR="001B59BD">
            <w:fldChar w:fldCharType="end"/>
          </w:r>
        </w:sdtContent>
      </w:sdt>
      <w:r w:rsidR="001B59BD">
        <w:t xml:space="preserve"> </w:t>
      </w:r>
      <w:r w:rsidR="00E125B3">
        <w:t xml:space="preserve">which is </w:t>
      </w:r>
      <w:r w:rsidR="00A2171E">
        <w:t xml:space="preserve">built </w:t>
      </w:r>
      <w:r w:rsidR="00E125B3">
        <w:t xml:space="preserve">on the popular </w:t>
      </w:r>
      <w:proofErr w:type="spellStart"/>
      <w:r w:rsidR="00D76B47">
        <w:t>sci</w:t>
      </w:r>
      <w:r w:rsidR="004707B9">
        <w:t>kit</w:t>
      </w:r>
      <w:proofErr w:type="spellEnd"/>
      <w:r w:rsidR="004707B9">
        <w:t>-learn</w:t>
      </w:r>
      <w:r w:rsidR="00E125B3">
        <w:t xml:space="preserve"> framework in </w:t>
      </w:r>
      <w:r w:rsidR="0080166A">
        <w:t xml:space="preserve">python. </w:t>
      </w:r>
      <w:r w:rsidR="00E40DB3">
        <w:t xml:space="preserve">Demand models are inherently time series </w:t>
      </w:r>
      <w:r w:rsidR="0085372A">
        <w:t>based</w:t>
      </w:r>
      <w:r w:rsidR="00E40DB3">
        <w:t xml:space="preserve"> as the demand is a function of time (in addition to other exogenous variables). </w:t>
      </w:r>
      <w:r w:rsidR="0080166A">
        <w:t>However,</w:t>
      </w:r>
      <w:r w:rsidR="082A6335">
        <w:t xml:space="preserve"> </w:t>
      </w:r>
      <w:r w:rsidR="09E1A3B5">
        <w:t xml:space="preserve">the </w:t>
      </w:r>
      <w:proofErr w:type="spellStart"/>
      <w:r w:rsidR="004707B9">
        <w:t>scikit</w:t>
      </w:r>
      <w:proofErr w:type="spellEnd"/>
      <w:r w:rsidR="004707B9">
        <w:t>-learn</w:t>
      </w:r>
      <w:r w:rsidR="0080166A">
        <w:t xml:space="preserve"> framework tends to focus </w:t>
      </w:r>
      <w:r w:rsidR="00EE5421">
        <w:t xml:space="preserve">more </w:t>
      </w:r>
      <w:r w:rsidR="0080166A">
        <w:t>on non-time series models. Although it has support for time series based sliding window resampling methods</w:t>
      </w:r>
      <w:r w:rsidR="0023088C">
        <w:t xml:space="preserve"> as well as </w:t>
      </w:r>
      <w:r w:rsidR="007B6B7F" w:rsidRPr="009A3F6B">
        <w:t>imputing and feature engineering methods</w:t>
      </w:r>
      <w:r w:rsidR="0080166A">
        <w:t xml:space="preserve">, the models </w:t>
      </w:r>
      <w:r w:rsidR="14829030">
        <w:t xml:space="preserve">themselves </w:t>
      </w:r>
      <w:r w:rsidR="082A6335">
        <w:t>are</w:t>
      </w:r>
      <w:r w:rsidR="0080166A">
        <w:t xml:space="preserve"> not levera</w:t>
      </w:r>
      <w:r w:rsidR="00EE5421">
        <w:t>g</w:t>
      </w:r>
      <w:r w:rsidR="0080166A">
        <w:t>ing any correlation between the time series data</w:t>
      </w:r>
      <w:r w:rsidR="00EE5421">
        <w:t xml:space="preserve"> as a traditional autocorrelation based model (such as V</w:t>
      </w:r>
      <w:r w:rsidR="00DB558D">
        <w:t>ector</w:t>
      </w:r>
      <w:r w:rsidR="00EE5421">
        <w:t xml:space="preserve"> Auto </w:t>
      </w:r>
      <w:r w:rsidR="00DB558D">
        <w:t xml:space="preserve">Regressive model) </w:t>
      </w:r>
      <w:r w:rsidR="00EE5421">
        <w:t>would</w:t>
      </w:r>
      <w:r w:rsidR="00DB558D">
        <w:t xml:space="preserve">. In </w:t>
      </w:r>
      <w:r w:rsidR="007B6B7F">
        <w:t>addition,</w:t>
      </w:r>
      <w:r w:rsidR="00DB558D">
        <w:t xml:space="preserve"> the classical models such as ARIMA are missing from </w:t>
      </w:r>
      <w:r w:rsidR="609666A1">
        <w:t xml:space="preserve">the </w:t>
      </w:r>
      <w:r w:rsidR="004707B9">
        <w:t>learn</w:t>
      </w:r>
      <w:r w:rsidR="00DB558D">
        <w:t xml:space="preserve"> framework</w:t>
      </w:r>
      <w:r w:rsidR="007B6B7F">
        <w:t xml:space="preserve">. </w:t>
      </w:r>
      <w:sdt>
        <w:sdtPr>
          <w:id w:val="-96569215"/>
          <w:citation/>
        </w:sdtPr>
        <w:sdtEndPr/>
        <w:sdtContent>
          <w:r w:rsidR="009A3F6B">
            <w:fldChar w:fldCharType="begin"/>
          </w:r>
          <w:r w:rsidR="009A3F6B">
            <w:instrText xml:space="preserve"> CITATION Ros18 \l 1033 </w:instrText>
          </w:r>
          <w:r w:rsidR="009A3F6B">
            <w:fldChar w:fldCharType="separate"/>
          </w:r>
          <w:r w:rsidR="00D97EA5" w:rsidRPr="00D97EA5">
            <w:rPr>
              <w:noProof/>
            </w:rPr>
            <w:t>[9]</w:t>
          </w:r>
          <w:r w:rsidR="009A3F6B">
            <w:fldChar w:fldCharType="end"/>
          </w:r>
        </w:sdtContent>
      </w:sdt>
    </w:p>
    <w:p w14:paraId="093EC061" w14:textId="1FE652BE" w:rsidR="007B6B7F" w:rsidRDefault="00760FAA" w:rsidP="000B297D">
      <w:r>
        <w:t xml:space="preserve">Similarly, a recent entry into  </w:t>
      </w:r>
      <w:r w:rsidR="461254DE">
        <w:t xml:space="preserve">the world of </w:t>
      </w:r>
      <w:proofErr w:type="spellStart"/>
      <w:r w:rsidR="461254DE">
        <w:t>AutoML</w:t>
      </w:r>
      <w:proofErr w:type="spellEnd"/>
      <w:r>
        <w:t xml:space="preserve"> is </w:t>
      </w:r>
      <w:proofErr w:type="spellStart"/>
      <w:r w:rsidRPr="00DF1342">
        <w:t>PyCaret</w:t>
      </w:r>
      <w:proofErr w:type="spellEnd"/>
      <w:r>
        <w:t>, but it also does not have support for Time Series models</w:t>
      </w:r>
      <w:sdt>
        <w:sdtPr>
          <w:id w:val="-1029261701"/>
          <w:citation/>
        </w:sdtPr>
        <w:sdtEndPr/>
        <w:sdtContent>
          <w:r w:rsidR="00BB699D">
            <w:fldChar w:fldCharType="begin"/>
          </w:r>
          <w:r w:rsidR="00BB699D">
            <w:instrText xml:space="preserve"> CITATION Moe20 \l 1033 </w:instrText>
          </w:r>
          <w:r w:rsidR="00BB699D">
            <w:fldChar w:fldCharType="separate"/>
          </w:r>
          <w:r w:rsidR="00D97EA5">
            <w:rPr>
              <w:noProof/>
            </w:rPr>
            <w:t xml:space="preserve"> </w:t>
          </w:r>
          <w:r w:rsidR="00D97EA5" w:rsidRPr="00D97EA5">
            <w:rPr>
              <w:noProof/>
            </w:rPr>
            <w:t>[10]</w:t>
          </w:r>
          <w:r w:rsidR="00BB699D">
            <w:fldChar w:fldCharType="end"/>
          </w:r>
        </w:sdtContent>
      </w:sdt>
      <w:r w:rsidR="00BB699D">
        <w:t>.</w:t>
      </w:r>
      <w:r w:rsidR="00730C61">
        <w:t xml:space="preserve"> </w:t>
      </w:r>
      <w:r w:rsidR="00790806">
        <w:t xml:space="preserve">Other systems such as the </w:t>
      </w:r>
      <w:r w:rsidR="00790806" w:rsidRPr="00DF1342">
        <w:t xml:space="preserve">h2o.ai </w:t>
      </w:r>
      <w:r w:rsidR="00D6265E" w:rsidRPr="00DF1342">
        <w:t>Driverless AI</w:t>
      </w:r>
      <w:r w:rsidR="00D6265E">
        <w:t xml:space="preserve"> do support </w:t>
      </w:r>
      <w:commentRangeStart w:id="22"/>
      <w:r w:rsidR="00D6265E">
        <w:t xml:space="preserve">time series </w:t>
      </w:r>
      <w:commentRangeEnd w:id="22"/>
      <w:r w:rsidR="00744BED">
        <w:rPr>
          <w:rStyle w:val="CommentReference"/>
        </w:rPr>
        <w:commentReference w:id="22"/>
      </w:r>
      <w:r w:rsidR="00D6265E">
        <w:t>forecasting, but these are paid products costing thousands of dollars</w:t>
      </w:r>
      <w:sdt>
        <w:sdtPr>
          <w:id w:val="-525338362"/>
          <w:citation/>
        </w:sdtPr>
        <w:sdtEndPr/>
        <w:sdtContent>
          <w:r w:rsidR="00DF1342">
            <w:fldChar w:fldCharType="begin"/>
          </w:r>
          <w:r w:rsidR="00DF1342">
            <w:instrText xml:space="preserve"> CITATION H2O18 \l 1033 </w:instrText>
          </w:r>
          <w:r w:rsidR="00DF1342">
            <w:fldChar w:fldCharType="separate"/>
          </w:r>
          <w:r w:rsidR="00D97EA5">
            <w:rPr>
              <w:noProof/>
            </w:rPr>
            <w:t xml:space="preserve"> </w:t>
          </w:r>
          <w:r w:rsidR="00D97EA5" w:rsidRPr="00D97EA5">
            <w:rPr>
              <w:noProof/>
            </w:rPr>
            <w:t>[11]</w:t>
          </w:r>
          <w:r w:rsidR="00DF1342">
            <w:fldChar w:fldCharType="end"/>
          </w:r>
        </w:sdtContent>
      </w:sdt>
      <w:r w:rsidR="00DF1342">
        <w:t>.</w:t>
      </w:r>
    </w:p>
    <w:p w14:paraId="244F282B" w14:textId="6E61EAFD" w:rsidR="00724464" w:rsidRDefault="00724464" w:rsidP="000B297D">
      <w:r>
        <w:t>Hence</w:t>
      </w:r>
      <w:r w:rsidR="00DA250E">
        <w:t>,</w:t>
      </w:r>
      <w:r>
        <w:t xml:space="preserve"> in order to truly scale this across several customers and products, we need to develop a</w:t>
      </w:r>
      <w:r w:rsidR="00DA250E">
        <w:t>n</w:t>
      </w:r>
      <w:r>
        <w:t xml:space="preserve"> AutoML framework ourselves</w:t>
      </w:r>
      <w:r w:rsidR="00966379">
        <w:t xml:space="preserve"> that can support </w:t>
      </w:r>
      <w:r w:rsidR="69DAAC56">
        <w:t xml:space="preserve">a variety of machine learning </w:t>
      </w:r>
      <w:r w:rsidR="69DAAC56">
        <w:lastRenderedPageBreak/>
        <w:t xml:space="preserve">models and methods such as </w:t>
      </w:r>
      <w:r w:rsidR="00EB1C95">
        <w:t>Seasonal ARIMA</w:t>
      </w:r>
      <w:r w:rsidR="00697FAA">
        <w:t>, Vector Auto Regressive models, XGBoost, and stacking</w:t>
      </w:r>
      <w:r w:rsidR="00966379">
        <w:t>.</w:t>
      </w:r>
      <w:r w:rsidR="00697FAA">
        <w:t xml:space="preserve"> Fortunately</w:t>
      </w:r>
      <w:r w:rsidR="661F3608">
        <w:t>,</w:t>
      </w:r>
      <w:r w:rsidR="00620DD3">
        <w:t xml:space="preserve"> libraries such as </w:t>
      </w:r>
      <w:proofErr w:type="spellStart"/>
      <w:r w:rsidR="00620DD3" w:rsidRPr="00CF3165">
        <w:t>statsmodels</w:t>
      </w:r>
      <w:proofErr w:type="spellEnd"/>
      <w:r w:rsidR="00620DD3">
        <w:t xml:space="preserve"> do have extensive support for Time Series Analysis </w:t>
      </w:r>
      <w:sdt>
        <w:sdtPr>
          <w:id w:val="2079701374"/>
          <w:citation/>
        </w:sdtPr>
        <w:sdtEndPr/>
        <w:sdtContent>
          <w:r w:rsidR="00CF3165">
            <w:fldChar w:fldCharType="begin"/>
          </w:r>
          <w:r w:rsidR="00CF3165">
            <w:instrText xml:space="preserve">CITATION Per20 \l 1033 </w:instrText>
          </w:r>
          <w:r w:rsidR="00CF3165">
            <w:fldChar w:fldCharType="separate"/>
          </w:r>
          <w:r w:rsidR="00D97EA5" w:rsidRPr="00D97EA5">
            <w:rPr>
              <w:noProof/>
            </w:rPr>
            <w:t>[12]</w:t>
          </w:r>
          <w:r w:rsidR="00CF3165">
            <w:fldChar w:fldCharType="end"/>
          </w:r>
        </w:sdtContent>
      </w:sdt>
      <w:r w:rsidR="006873B6">
        <w:t>.</w:t>
      </w:r>
      <w:r w:rsidR="00620DD3">
        <w:t xml:space="preserve"> </w:t>
      </w:r>
      <w:r w:rsidR="00D50B9B">
        <w:t>In addition,</w:t>
      </w:r>
      <w:r w:rsidR="4282B612" w:rsidRPr="00CF3165">
        <w:t xml:space="preserve"> </w:t>
      </w:r>
      <w:proofErr w:type="spellStart"/>
      <w:r w:rsidR="00620DD3">
        <w:t>scikit</w:t>
      </w:r>
      <w:proofErr w:type="spellEnd"/>
      <w:r w:rsidR="00620DD3">
        <w:t xml:space="preserve">-learn provides the option to add </w:t>
      </w:r>
      <w:r w:rsidR="00620DD3" w:rsidRPr="00CF3165">
        <w:t>custom models</w:t>
      </w:r>
      <w:r w:rsidR="00620DD3">
        <w:t xml:space="preserve"> in the framework</w:t>
      </w:r>
      <w:sdt>
        <w:sdtPr>
          <w:id w:val="1721934609"/>
          <w:citation/>
        </w:sdtPr>
        <w:sdtEndPr/>
        <w:sdtContent>
          <w:r w:rsidR="00CF3165">
            <w:fldChar w:fldCharType="begin"/>
          </w:r>
          <w:r w:rsidR="00CF3165">
            <w:instrText xml:space="preserve"> CITATION sci19 \l 1033 </w:instrText>
          </w:r>
          <w:r w:rsidR="00CF3165">
            <w:fldChar w:fldCharType="separate"/>
          </w:r>
          <w:r w:rsidR="00D97EA5" w:rsidRPr="00D97EA5">
            <w:rPr>
              <w:noProof/>
            </w:rPr>
            <w:t>[13]</w:t>
          </w:r>
          <w:r w:rsidR="00CF3165">
            <w:fldChar w:fldCharType="end"/>
          </w:r>
        </w:sdtContent>
      </w:sdt>
      <w:r w:rsidR="00620DD3">
        <w:t>.</w:t>
      </w:r>
      <w:r w:rsidR="00B64124">
        <w:t xml:space="preserve"> </w:t>
      </w:r>
      <w:r w:rsidR="008C45B1">
        <w:t>Based on our research, w</w:t>
      </w:r>
      <w:r w:rsidR="00B64124">
        <w:t xml:space="preserve">e </w:t>
      </w:r>
      <w:r w:rsidR="008C45B1">
        <w:t>believe</w:t>
      </w:r>
      <w:r w:rsidR="00B64124">
        <w:t xml:space="preserve"> that using these </w:t>
      </w:r>
      <w:r w:rsidR="008C45B1">
        <w:t xml:space="preserve">available </w:t>
      </w:r>
      <w:r w:rsidR="00760FAA">
        <w:t>libraries</w:t>
      </w:r>
      <w:r w:rsidR="008C45B1">
        <w:t xml:space="preserve"> and </w:t>
      </w:r>
      <w:r w:rsidR="2A9F2B08">
        <w:t>framework</w:t>
      </w:r>
      <w:r w:rsidR="53331AB2">
        <w:t>s</w:t>
      </w:r>
      <w:r w:rsidR="00760FAA">
        <w:t xml:space="preserve">, </w:t>
      </w:r>
      <w:r w:rsidR="008C45B1">
        <w:t xml:space="preserve">a free and scalable time series AutoML framework can be developed to perform  </w:t>
      </w:r>
      <w:r w:rsidR="0F47A7D8">
        <w:t>demand forecasting and revenue optimization</w:t>
      </w:r>
      <w:r w:rsidR="2A9F2B08">
        <w:t xml:space="preserve"> at scale.</w:t>
      </w:r>
      <w:r w:rsidR="58F21AC4">
        <w:t xml:space="preserve"> </w:t>
      </w:r>
    </w:p>
    <w:p w14:paraId="1F5AF304" w14:textId="0F864229" w:rsidR="00D47C72" w:rsidRDefault="00D47C72" w:rsidP="00BA14EC">
      <w:pPr>
        <w:pStyle w:val="Heading2"/>
      </w:pPr>
      <w:r w:rsidRPr="00BA14EC">
        <w:t>Optimization</w:t>
      </w:r>
    </w:p>
    <w:p w14:paraId="06E1A2C3" w14:textId="739032F1" w:rsidR="00764D78" w:rsidRDefault="00764D78" w:rsidP="000B297D">
      <w:r w:rsidRPr="00764D78">
        <w:t xml:space="preserve">The </w:t>
      </w:r>
      <w:r>
        <w:t>idea of optimization is not new</w:t>
      </w:r>
      <w:r w:rsidR="0B1A331A">
        <w:t>;</w:t>
      </w:r>
      <w:r>
        <w:t xml:space="preserve"> </w:t>
      </w:r>
      <w:r w:rsidR="007312D2">
        <w:t xml:space="preserve">many books have been written on </w:t>
      </w:r>
      <w:proofErr w:type="spellStart"/>
      <w:r w:rsidR="007312D2">
        <w:t>th</w:t>
      </w:r>
      <w:r w:rsidR="6B035081">
        <w:t>e</w:t>
      </w:r>
      <w:r w:rsidR="007312D2">
        <w:t>topic</w:t>
      </w:r>
      <w:proofErr w:type="spellEnd"/>
      <w:r>
        <w:t xml:space="preserve"> </w:t>
      </w:r>
      <w:sdt>
        <w:sdtPr>
          <w:id w:val="-285579760"/>
          <w:citation/>
        </w:sdtPr>
        <w:sdtEndPr/>
        <w:sdtContent>
          <w:r w:rsidR="002A1C0F">
            <w:fldChar w:fldCharType="begin"/>
          </w:r>
          <w:r w:rsidR="002A1C0F">
            <w:instrText xml:space="preserve"> CITATION Gri09 \l 1033 </w:instrText>
          </w:r>
          <w:r w:rsidR="002A1C0F">
            <w:fldChar w:fldCharType="separate"/>
          </w:r>
          <w:r w:rsidR="00D97EA5" w:rsidRPr="00D97EA5">
            <w:rPr>
              <w:noProof/>
            </w:rPr>
            <w:t>[14]</w:t>
          </w:r>
          <w:r w:rsidR="002A1C0F">
            <w:fldChar w:fldCharType="end"/>
          </w:r>
        </w:sdtContent>
      </w:sdt>
      <w:r w:rsidR="002A1C0F">
        <w:t xml:space="preserve">, </w:t>
      </w:r>
      <w:sdt>
        <w:sdtPr>
          <w:id w:val="-386884893"/>
          <w:citation/>
        </w:sdtPr>
        <w:sdtEndPr/>
        <w:sdtContent>
          <w:r w:rsidR="002A1C0F">
            <w:fldChar w:fldCharType="begin"/>
          </w:r>
          <w:r w:rsidR="002A1C0F">
            <w:instrText xml:space="preserve"> CITATION Flo95 \l 1033 </w:instrText>
          </w:r>
          <w:r w:rsidR="002A1C0F">
            <w:fldChar w:fldCharType="separate"/>
          </w:r>
          <w:r w:rsidR="00D97EA5" w:rsidRPr="00D97EA5">
            <w:rPr>
              <w:noProof/>
            </w:rPr>
            <w:t>[15]</w:t>
          </w:r>
          <w:r w:rsidR="002A1C0F">
            <w:fldChar w:fldCharType="end"/>
          </w:r>
        </w:sdtContent>
      </w:sdt>
      <w:r w:rsidR="002A1C0F">
        <w:t xml:space="preserve">, </w:t>
      </w:r>
      <w:sdt>
        <w:sdtPr>
          <w:id w:val="46352102"/>
          <w:citation/>
        </w:sdtPr>
        <w:sdtEndPr/>
        <w:sdtContent>
          <w:r w:rsidR="002A1C0F">
            <w:fldChar w:fldCharType="begin"/>
          </w:r>
          <w:r w:rsidR="002A1C0F">
            <w:instrText xml:space="preserve"> CITATION Bel13 \l 1033 </w:instrText>
          </w:r>
          <w:r w:rsidR="002A1C0F">
            <w:fldChar w:fldCharType="separate"/>
          </w:r>
          <w:r w:rsidR="00D97EA5" w:rsidRPr="00D97EA5">
            <w:rPr>
              <w:noProof/>
            </w:rPr>
            <w:t>[16]</w:t>
          </w:r>
          <w:r w:rsidR="002A1C0F">
            <w:fldChar w:fldCharType="end"/>
          </w:r>
        </w:sdtContent>
      </w:sdt>
      <w:r w:rsidR="002A1C0F">
        <w:t xml:space="preserve">. </w:t>
      </w:r>
      <w:r w:rsidR="04FAB739">
        <w:t>The</w:t>
      </w:r>
      <w:r>
        <w:t xml:space="preserve"> challenging </w:t>
      </w:r>
      <w:commentRangeStart w:id="23"/>
      <w:r w:rsidR="7DB0FB85">
        <w:t>however</w:t>
      </w:r>
      <w:r>
        <w:t xml:space="preserve"> is as the </w:t>
      </w:r>
      <w:r w:rsidR="00276817">
        <w:t xml:space="preserve">design </w:t>
      </w:r>
      <w:commentRangeEnd w:id="23"/>
      <w:r w:rsidR="00744BED">
        <w:rPr>
          <w:rStyle w:val="CommentReference"/>
        </w:rPr>
        <w:commentReference w:id="23"/>
      </w:r>
      <w:r w:rsidR="00276817">
        <w:t xml:space="preserve">space becomes </w:t>
      </w:r>
      <w:proofErr w:type="gramStart"/>
      <w:r w:rsidR="00276817">
        <w:t>more non-linear and high</w:t>
      </w:r>
      <w:proofErr w:type="gramEnd"/>
      <w:r w:rsidR="00276817">
        <w:t xml:space="preserve"> dimensional, optimizers can struggle to reach the global minima</w:t>
      </w:r>
      <w:r w:rsidR="00B03CB7">
        <w:t xml:space="preserve"> </w:t>
      </w:r>
      <w:sdt>
        <w:sdtPr>
          <w:id w:val="1832790991"/>
          <w:citation/>
        </w:sdtPr>
        <w:sdtEndPr/>
        <w:sdtContent>
          <w:r w:rsidR="000F19E4">
            <w:fldChar w:fldCharType="begin"/>
          </w:r>
          <w:r w:rsidR="000F19E4">
            <w:instrText xml:space="preserve"> CITATION Dau14 \l 1033 </w:instrText>
          </w:r>
          <w:r w:rsidR="000F19E4">
            <w:fldChar w:fldCharType="separate"/>
          </w:r>
          <w:r w:rsidR="00D97EA5" w:rsidRPr="00D97EA5">
            <w:rPr>
              <w:noProof/>
            </w:rPr>
            <w:t>[17]</w:t>
          </w:r>
          <w:r w:rsidR="000F19E4">
            <w:fldChar w:fldCharType="end"/>
          </w:r>
        </w:sdtContent>
      </w:sdt>
      <w:r w:rsidR="00276817">
        <w:t xml:space="preserve">. </w:t>
      </w:r>
      <w:r w:rsidR="00AF12ED">
        <w:t xml:space="preserve">More recently, Bayesian optimization has emerged as a promising technique that allows for a more efficient search of the sample space </w:t>
      </w:r>
      <w:r w:rsidR="00A13E8A">
        <w:t>leading to more optimal results</w:t>
      </w:r>
      <w:r w:rsidR="005D437F">
        <w:t xml:space="preserve">. </w:t>
      </w:r>
      <w:sdt>
        <w:sdtPr>
          <w:id w:val="1183701193"/>
          <w:citation/>
        </w:sdtPr>
        <w:sdtEndPr/>
        <w:sdtContent>
          <w:r w:rsidR="005D437F">
            <w:fldChar w:fldCharType="begin"/>
          </w:r>
          <w:r w:rsidR="005D437F">
            <w:instrText xml:space="preserve"> CITATION Sha16 \l 1033 </w:instrText>
          </w:r>
          <w:r w:rsidR="005D437F">
            <w:fldChar w:fldCharType="separate"/>
          </w:r>
          <w:r w:rsidR="00D97EA5" w:rsidRPr="00D97EA5">
            <w:rPr>
              <w:noProof/>
            </w:rPr>
            <w:t>[18]</w:t>
          </w:r>
          <w:r w:rsidR="005D437F">
            <w:fldChar w:fldCharType="end"/>
          </w:r>
        </w:sdtContent>
      </w:sdt>
    </w:p>
    <w:p w14:paraId="77967B38" w14:textId="164868E2" w:rsidR="32F93733" w:rsidRPr="00F10EEE" w:rsidRDefault="32F93733" w:rsidP="002120DD">
      <w:pPr>
        <w:pStyle w:val="Heading1"/>
      </w:pPr>
      <w:r w:rsidRPr="00F10EEE">
        <w:t>Methods</w:t>
      </w:r>
    </w:p>
    <w:p w14:paraId="7CB7C2D6" w14:textId="54F0C5B9" w:rsidR="00A00513" w:rsidRDefault="000434EC" w:rsidP="000B297D">
      <w:r>
        <w:t>We plan to explore the following methods for various sections of the analysis</w:t>
      </w:r>
    </w:p>
    <w:p w14:paraId="33DE26D2" w14:textId="2D17DD09" w:rsidR="000434EC" w:rsidRDefault="000434EC" w:rsidP="00BD0AA0">
      <w:pPr>
        <w:pStyle w:val="ListParagraph"/>
        <w:numPr>
          <w:ilvl w:val="0"/>
          <w:numId w:val="5"/>
        </w:numPr>
      </w:pPr>
      <w:r w:rsidRPr="00BD0AA0">
        <w:rPr>
          <w:b/>
          <w:bCs/>
        </w:rPr>
        <w:t>Identifying Cross Effects</w:t>
      </w:r>
      <w:r>
        <w:t>: Graph Theory and Association Analysis to identify most related products</w:t>
      </w:r>
    </w:p>
    <w:p w14:paraId="300AB67F" w14:textId="01028577" w:rsidR="0014158F" w:rsidRDefault="0014158F" w:rsidP="00BD0AA0">
      <w:pPr>
        <w:pStyle w:val="ListParagraph"/>
        <w:numPr>
          <w:ilvl w:val="0"/>
          <w:numId w:val="5"/>
        </w:numPr>
      </w:pPr>
      <w:r w:rsidRPr="00BD0AA0">
        <w:rPr>
          <w:b/>
          <w:bCs/>
        </w:rPr>
        <w:t>Model</w:t>
      </w:r>
      <w:r w:rsidR="001F1CB4" w:rsidRPr="00BD0AA0">
        <w:rPr>
          <w:b/>
          <w:bCs/>
        </w:rPr>
        <w:t>ing Demand</w:t>
      </w:r>
      <w:r w:rsidRPr="0014158F">
        <w:t>:</w:t>
      </w:r>
      <w:r>
        <w:t xml:space="preserve"> Seasonal ARIMA with exogenous variables, Vector Autoregressive Models, Neural Networks such as LSTMs</w:t>
      </w:r>
      <w:r w:rsidR="0018415C">
        <w:t xml:space="preserve">, </w:t>
      </w:r>
      <w:r w:rsidR="001F1CB4">
        <w:t xml:space="preserve">Prophet Library from Facebook, </w:t>
      </w:r>
      <w:r w:rsidR="0018415C">
        <w:t>others.</w:t>
      </w:r>
    </w:p>
    <w:p w14:paraId="0AB02570" w14:textId="1CE80A2B" w:rsidR="001F1CB4" w:rsidRDefault="001F1CB4" w:rsidP="00BD0AA0">
      <w:pPr>
        <w:pStyle w:val="ListParagraph"/>
        <w:numPr>
          <w:ilvl w:val="0"/>
          <w:numId w:val="5"/>
        </w:numPr>
      </w:pPr>
      <w:proofErr w:type="spellStart"/>
      <w:r w:rsidRPr="00BD0AA0">
        <w:rPr>
          <w:b/>
          <w:bCs/>
        </w:rPr>
        <w:t>AutoML</w:t>
      </w:r>
      <w:proofErr w:type="spellEnd"/>
      <w:r w:rsidRPr="001F1CB4">
        <w:t>:</w:t>
      </w:r>
      <w:r>
        <w:t xml:space="preserve"> </w:t>
      </w:r>
      <w:proofErr w:type="spellStart"/>
      <w:r>
        <w:t>scikit</w:t>
      </w:r>
      <w:proofErr w:type="spellEnd"/>
      <w:r>
        <w:t xml:space="preserve">-learn, </w:t>
      </w:r>
      <w:proofErr w:type="spellStart"/>
      <w:r>
        <w:t>statsmodels</w:t>
      </w:r>
      <w:proofErr w:type="spellEnd"/>
    </w:p>
    <w:p w14:paraId="1B8E46FA" w14:textId="65B9A83B" w:rsidR="000434EC" w:rsidRPr="00F10EEE" w:rsidRDefault="0018415C" w:rsidP="00BD0AA0">
      <w:pPr>
        <w:pStyle w:val="ListParagraph"/>
        <w:numPr>
          <w:ilvl w:val="0"/>
          <w:numId w:val="5"/>
        </w:numPr>
      </w:pPr>
      <w:r w:rsidRPr="00BD0AA0">
        <w:rPr>
          <w:b/>
          <w:bCs/>
        </w:rPr>
        <w:t>Optimization</w:t>
      </w:r>
      <w:r w:rsidRPr="0018415C">
        <w:t>:</w:t>
      </w:r>
      <w:r>
        <w:t xml:space="preserve"> Bayesian Optimization</w:t>
      </w:r>
    </w:p>
    <w:p w14:paraId="6ADF1315" w14:textId="646A85A9" w:rsidR="32F93733" w:rsidRPr="00F10EEE" w:rsidRDefault="32F93733" w:rsidP="002120DD">
      <w:pPr>
        <w:pStyle w:val="Heading1"/>
      </w:pPr>
      <w:r w:rsidRPr="00F10EEE">
        <w:t>Results</w:t>
      </w:r>
    </w:p>
    <w:p w14:paraId="557DF727" w14:textId="49D95ED6" w:rsidR="32F93733" w:rsidRPr="00F10EEE" w:rsidRDefault="32F93733" w:rsidP="000B297D">
      <w:pPr>
        <w:pStyle w:val="ListParagraph"/>
        <w:numPr>
          <w:ilvl w:val="1"/>
          <w:numId w:val="1"/>
        </w:numPr>
      </w:pPr>
      <w:r w:rsidRPr="00F10EEE">
        <w:t>Cross-cannibalization and Halo Effects</w:t>
      </w:r>
    </w:p>
    <w:p w14:paraId="2BB60F32" w14:textId="0FE279FF" w:rsidR="32F93733" w:rsidRPr="00F10EEE" w:rsidRDefault="32F93733" w:rsidP="000B297D">
      <w:pPr>
        <w:pStyle w:val="ListParagraph"/>
        <w:numPr>
          <w:ilvl w:val="2"/>
          <w:numId w:val="1"/>
        </w:numPr>
      </w:pPr>
      <w:r w:rsidRPr="00F10EEE">
        <w:t>These items [_____] had the highest influence on each other</w:t>
      </w:r>
    </w:p>
    <w:p w14:paraId="0FCD84C8" w14:textId="3C6F3ACF" w:rsidR="32F93733" w:rsidRPr="00F10EEE" w:rsidRDefault="32F93733" w:rsidP="000B297D">
      <w:pPr>
        <w:pStyle w:val="ListParagraph"/>
        <w:numPr>
          <w:ilvl w:val="1"/>
          <w:numId w:val="1"/>
        </w:numPr>
      </w:pPr>
      <w:r w:rsidRPr="00F10EEE">
        <w:t>Demand Forecasting</w:t>
      </w:r>
    </w:p>
    <w:p w14:paraId="293191B7" w14:textId="508D1940" w:rsidR="03B6124E" w:rsidRPr="00F10EEE" w:rsidRDefault="03B6124E" w:rsidP="000B297D">
      <w:pPr>
        <w:pStyle w:val="ListParagraph"/>
        <w:numPr>
          <w:ilvl w:val="2"/>
          <w:numId w:val="1"/>
        </w:numPr>
      </w:pPr>
      <w:r w:rsidRPr="00F10EEE">
        <w:t>ASE</w:t>
      </w:r>
    </w:p>
    <w:p w14:paraId="12D17FE9" w14:textId="29A8DEBF" w:rsidR="03B6124E" w:rsidRPr="00F10EEE" w:rsidRDefault="03B6124E" w:rsidP="000B297D">
      <w:pPr>
        <w:pStyle w:val="ListParagraph"/>
        <w:numPr>
          <w:ilvl w:val="2"/>
          <w:numId w:val="1"/>
        </w:numPr>
      </w:pPr>
      <w:r w:rsidRPr="00F10EEE">
        <w:t>Model Fit Metrics</w:t>
      </w:r>
    </w:p>
    <w:p w14:paraId="015CAA99" w14:textId="180BBB89" w:rsidR="746DF574" w:rsidRPr="00F10EEE" w:rsidRDefault="746DF574" w:rsidP="000B297D">
      <w:pPr>
        <w:pStyle w:val="ListParagraph"/>
        <w:numPr>
          <w:ilvl w:val="2"/>
          <w:numId w:val="1"/>
        </w:numPr>
      </w:pPr>
      <w:r w:rsidRPr="00F10EEE">
        <w:t>Confidence</w:t>
      </w:r>
    </w:p>
    <w:p w14:paraId="784D1980" w14:textId="2F545BE8" w:rsidR="03B6124E" w:rsidRPr="00F10EEE" w:rsidRDefault="03B6124E" w:rsidP="000B297D">
      <w:pPr>
        <w:pStyle w:val="ListParagraph"/>
        <w:numPr>
          <w:ilvl w:val="1"/>
          <w:numId w:val="1"/>
        </w:numPr>
      </w:pPr>
      <w:r w:rsidRPr="00F10EEE">
        <w:t>Price Elasticity</w:t>
      </w:r>
    </w:p>
    <w:p w14:paraId="5BB4F0E2" w14:textId="52CED892" w:rsidR="692DC430" w:rsidRPr="00F10EEE" w:rsidRDefault="692DC430" w:rsidP="000B297D">
      <w:pPr>
        <w:pStyle w:val="ListParagraph"/>
        <w:numPr>
          <w:ilvl w:val="2"/>
          <w:numId w:val="1"/>
        </w:numPr>
      </w:pPr>
      <w:r w:rsidRPr="00F10EEE">
        <w:t>Metrics</w:t>
      </w:r>
      <w:r w:rsidR="004739D2">
        <w:t xml:space="preserve">, Charts to show the Price Elasticity </w:t>
      </w:r>
    </w:p>
    <w:p w14:paraId="4ED809BB" w14:textId="5B5783DC" w:rsidR="26C0D0B4" w:rsidRPr="00F10EEE" w:rsidRDefault="004739D2" w:rsidP="000B297D">
      <w:pPr>
        <w:pStyle w:val="ListParagraph"/>
        <w:numPr>
          <w:ilvl w:val="2"/>
          <w:numId w:val="1"/>
        </w:numPr>
      </w:pPr>
      <w:r>
        <w:t>Variable Importance?</w:t>
      </w:r>
    </w:p>
    <w:p w14:paraId="0730E32E" w14:textId="580FC1AC" w:rsidR="692DC430" w:rsidRPr="00F10EEE" w:rsidRDefault="692DC430" w:rsidP="000B297D">
      <w:pPr>
        <w:pStyle w:val="ListParagraph"/>
        <w:numPr>
          <w:ilvl w:val="1"/>
          <w:numId w:val="1"/>
        </w:numPr>
      </w:pPr>
      <w:r w:rsidRPr="00F10EEE">
        <w:t>Optimal Revenue Estimation</w:t>
      </w:r>
    </w:p>
    <w:p w14:paraId="32553635" w14:textId="48ABEA15" w:rsidR="692DC430" w:rsidRPr="00F10EEE" w:rsidRDefault="692DC430" w:rsidP="000B297D">
      <w:pPr>
        <w:pStyle w:val="ListParagraph"/>
        <w:numPr>
          <w:ilvl w:val="2"/>
          <w:numId w:val="1"/>
        </w:numPr>
      </w:pPr>
      <w:r w:rsidRPr="00F10EEE">
        <w:lastRenderedPageBreak/>
        <w:t>Supply Quantity</w:t>
      </w:r>
    </w:p>
    <w:p w14:paraId="736F298D" w14:textId="44AFB0F4" w:rsidR="692DC430" w:rsidRPr="00F10EEE" w:rsidRDefault="692DC430" w:rsidP="000B297D">
      <w:pPr>
        <w:pStyle w:val="ListParagraph"/>
        <w:numPr>
          <w:ilvl w:val="2"/>
          <w:numId w:val="1"/>
        </w:numPr>
      </w:pPr>
      <w:r w:rsidRPr="00F10EEE">
        <w:t>Associated Demand</w:t>
      </w:r>
    </w:p>
    <w:p w14:paraId="6B54B9A3" w14:textId="0D9EB267" w:rsidR="692DC430" w:rsidRPr="00F10EEE" w:rsidRDefault="692DC430" w:rsidP="000B297D">
      <w:pPr>
        <w:pStyle w:val="ListParagraph"/>
        <w:numPr>
          <w:ilvl w:val="2"/>
          <w:numId w:val="1"/>
        </w:numPr>
      </w:pPr>
      <w:r w:rsidRPr="00F10EEE">
        <w:t>Price points</w:t>
      </w:r>
    </w:p>
    <w:p w14:paraId="7CA9D658" w14:textId="001CC618" w:rsidR="692DC430" w:rsidRPr="00F10EEE" w:rsidRDefault="692DC430" w:rsidP="000B297D">
      <w:pPr>
        <w:pStyle w:val="ListParagraph"/>
        <w:numPr>
          <w:ilvl w:val="2"/>
          <w:numId w:val="1"/>
        </w:numPr>
      </w:pPr>
      <w:r w:rsidRPr="00F10EEE">
        <w:t>Anonymized projected revenue per product and overall</w:t>
      </w:r>
    </w:p>
    <w:p w14:paraId="0DBF6B5E" w14:textId="63B6B83E" w:rsidR="32F93733" w:rsidRPr="00F10EEE" w:rsidRDefault="32F93733" w:rsidP="002120DD">
      <w:pPr>
        <w:pStyle w:val="Heading1"/>
      </w:pPr>
      <w:r w:rsidRPr="00F10EEE">
        <w:t>Discussion</w:t>
      </w:r>
    </w:p>
    <w:p w14:paraId="37D7DD93" w14:textId="2EF61B6A" w:rsidR="41BB1D0C" w:rsidRPr="00F10EEE" w:rsidRDefault="41BB1D0C" w:rsidP="0032685B">
      <w:pPr>
        <w:pStyle w:val="ListParagraph"/>
        <w:numPr>
          <w:ilvl w:val="1"/>
          <w:numId w:val="7"/>
        </w:numPr>
      </w:pPr>
      <w:r w:rsidRPr="00F10EEE">
        <w:t xml:space="preserve">Now that we have projected demand, estimated optimal price, and calculated projected revenue. </w:t>
      </w:r>
    </w:p>
    <w:p w14:paraId="70792469" w14:textId="75398B55" w:rsidR="76D50AB1" w:rsidRPr="00F10EEE" w:rsidRDefault="76D50AB1" w:rsidP="0032685B">
      <w:pPr>
        <w:pStyle w:val="ListParagraph"/>
        <w:numPr>
          <w:ilvl w:val="1"/>
          <w:numId w:val="7"/>
        </w:numPr>
      </w:pPr>
      <w:r w:rsidRPr="00F10EEE">
        <w:t>Our projection is best during [____] time period due to our forecast horizon</w:t>
      </w:r>
    </w:p>
    <w:p w14:paraId="13673CB2" w14:textId="70592F0C" w:rsidR="76D50AB1" w:rsidRPr="00F10EEE" w:rsidRDefault="76D50AB1" w:rsidP="0032685B">
      <w:pPr>
        <w:pStyle w:val="ListParagraph"/>
        <w:numPr>
          <w:ilvl w:val="1"/>
          <w:numId w:val="7"/>
        </w:numPr>
      </w:pPr>
      <w:r w:rsidRPr="00F10EEE">
        <w:t xml:space="preserve">We recommend using this methodology to calculate price points [___] time in advance (days, weeks, or months). Based on the forecast </w:t>
      </w:r>
      <w:r w:rsidR="0FD43B15" w:rsidRPr="00F10EEE">
        <w:t>horizon and the variability of global politics and other phenomena</w:t>
      </w:r>
    </w:p>
    <w:p w14:paraId="4C80C2CE" w14:textId="573DB003" w:rsidR="0FD43B15" w:rsidRPr="00F10EEE" w:rsidRDefault="0FD43B15" w:rsidP="0032685B">
      <w:pPr>
        <w:pStyle w:val="ListParagraph"/>
        <w:numPr>
          <w:ilvl w:val="1"/>
          <w:numId w:val="7"/>
        </w:numPr>
      </w:pPr>
      <w:r w:rsidRPr="00F10EEE">
        <w:t>While we see [____] interaction patterns in our cross-cannibalization and halo effects analysis</w:t>
      </w:r>
      <w:r w:rsidR="7F38007F" w:rsidRPr="00F10EEE">
        <w:t xml:space="preserve">, ultimately the true interaction pattern is best captured with experimentation. </w:t>
      </w:r>
    </w:p>
    <w:p w14:paraId="6AA948EB" w14:textId="7408E94D" w:rsidR="25F6539E" w:rsidRPr="00F10EEE" w:rsidRDefault="25F6539E" w:rsidP="0032685B">
      <w:pPr>
        <w:pStyle w:val="ListParagraph"/>
        <w:numPr>
          <w:ilvl w:val="1"/>
          <w:numId w:val="7"/>
        </w:numPr>
        <w:rPr>
          <w:rFonts w:eastAsiaTheme="minorEastAsia"/>
        </w:rPr>
      </w:pPr>
      <w:r w:rsidRPr="00F10EEE">
        <w:t xml:space="preserve">Since this analysis is not an experiment but rather an exploration of </w:t>
      </w:r>
      <w:proofErr w:type="gramStart"/>
      <w:r w:rsidRPr="00F10EEE">
        <w:t>data</w:t>
      </w:r>
      <w:proofErr w:type="gramEnd"/>
      <w:r w:rsidRPr="00F10EEE">
        <w:t xml:space="preserve"> we cannot make any population or causal claims. </w:t>
      </w:r>
      <w:r w:rsidR="69489A48" w:rsidRPr="00F10EEE">
        <w:t>However, w</w:t>
      </w:r>
      <w:r w:rsidRPr="00F10EEE">
        <w:t xml:space="preserve">e </w:t>
      </w:r>
      <w:r w:rsidR="06D1EC2C" w:rsidRPr="00F10EEE">
        <w:t>were able to</w:t>
      </w:r>
      <w:r w:rsidRPr="00F10EEE">
        <w:t xml:space="preserve"> </w:t>
      </w:r>
      <w:r w:rsidR="7A678444" w:rsidRPr="00F10EEE">
        <w:t>elucidate</w:t>
      </w:r>
      <w:r w:rsidRPr="00F10EEE">
        <w:t xml:space="preserve"> patterns in the data. </w:t>
      </w:r>
    </w:p>
    <w:p w14:paraId="7098AD37" w14:textId="3D4F5893" w:rsidR="32F93733" w:rsidRPr="00F10EEE" w:rsidRDefault="32F93733" w:rsidP="002120DD">
      <w:pPr>
        <w:pStyle w:val="Heading1"/>
      </w:pPr>
      <w:r w:rsidRPr="00F10EEE">
        <w:t>Conclusion</w:t>
      </w:r>
      <w:r w:rsidR="1041A1D3" w:rsidRPr="00F10EEE">
        <w:t xml:space="preserve"> </w:t>
      </w:r>
    </w:p>
    <w:p w14:paraId="0D40DDF6" w14:textId="6ECC947B" w:rsidR="4E87851C" w:rsidRPr="00F10EEE" w:rsidRDefault="4E87851C" w:rsidP="0032685B">
      <w:pPr>
        <w:pStyle w:val="ListParagraph"/>
        <w:numPr>
          <w:ilvl w:val="0"/>
          <w:numId w:val="6"/>
        </w:numPr>
      </w:pPr>
      <w:r w:rsidRPr="00F10EEE">
        <w:t>We believe this methodology can increase profit for products other than just alcohol</w:t>
      </w:r>
    </w:p>
    <w:p w14:paraId="03268C6D" w14:textId="382CD613" w:rsidR="4E87851C" w:rsidRPr="00F10EEE" w:rsidRDefault="4E87851C" w:rsidP="0032685B">
      <w:pPr>
        <w:pStyle w:val="ListParagraph"/>
        <w:numPr>
          <w:ilvl w:val="1"/>
          <w:numId w:val="6"/>
        </w:numPr>
      </w:pPr>
      <w:r w:rsidRPr="00F10EEE">
        <w:t>The economic size of the retail sector is large making this kind of analysis have broad implications</w:t>
      </w:r>
    </w:p>
    <w:p w14:paraId="710C461D" w14:textId="3D800908" w:rsidR="006E5F2C" w:rsidRPr="006E5F2C" w:rsidRDefault="3D3942EE" w:rsidP="0032685B">
      <w:pPr>
        <w:pStyle w:val="ListParagraph"/>
        <w:numPr>
          <w:ilvl w:val="0"/>
          <w:numId w:val="6"/>
        </w:numPr>
      </w:pPr>
      <w:r w:rsidRPr="00F10EEE">
        <w:t>Future work</w:t>
      </w:r>
    </w:p>
    <w:p w14:paraId="1685F0BF" w14:textId="33397CAA" w:rsidR="3D3942EE" w:rsidRPr="00F10EEE" w:rsidRDefault="3D3942EE" w:rsidP="0032685B">
      <w:pPr>
        <w:pStyle w:val="ListParagraph"/>
        <w:numPr>
          <w:ilvl w:val="1"/>
          <w:numId w:val="6"/>
        </w:numPr>
      </w:pPr>
      <w:r w:rsidRPr="00F10EEE">
        <w:t>New products</w:t>
      </w:r>
    </w:p>
    <w:p w14:paraId="7356DC7A" w14:textId="1657F718" w:rsidR="3D3942EE" w:rsidRPr="00F10EEE" w:rsidRDefault="3D3942EE" w:rsidP="0032685B">
      <w:pPr>
        <w:pStyle w:val="ListParagraph"/>
        <w:numPr>
          <w:ilvl w:val="1"/>
          <w:numId w:val="6"/>
        </w:numPr>
      </w:pPr>
      <w:r w:rsidRPr="00F10EEE">
        <w:t>Navigating the pandemic ‘cold start’ problem</w:t>
      </w:r>
    </w:p>
    <w:p w14:paraId="7D55DCF2" w14:textId="2522384C" w:rsidR="3D3942EE" w:rsidRPr="00F10EEE" w:rsidRDefault="3D3942EE" w:rsidP="0032685B">
      <w:pPr>
        <w:pStyle w:val="ListParagraph"/>
        <w:numPr>
          <w:ilvl w:val="1"/>
          <w:numId w:val="6"/>
        </w:numPr>
      </w:pPr>
      <w:r w:rsidRPr="00F10EEE">
        <w:t>Including spatial analysis</w:t>
      </w:r>
    </w:p>
    <w:p w14:paraId="26F3D1A9" w14:textId="7D23F31B" w:rsidR="3D3942EE" w:rsidRPr="00F10EEE" w:rsidRDefault="3D3942EE" w:rsidP="0032685B">
      <w:pPr>
        <w:pStyle w:val="ListParagraph"/>
        <w:numPr>
          <w:ilvl w:val="1"/>
          <w:numId w:val="6"/>
        </w:numPr>
      </w:pPr>
      <w:r w:rsidRPr="00F10EEE">
        <w:t>Including a broader feature set outside of just the company’s data to include</w:t>
      </w:r>
    </w:p>
    <w:p w14:paraId="3218C0B5" w14:textId="047205BE" w:rsidR="3D3942EE" w:rsidRPr="00F10EEE" w:rsidRDefault="3D3942EE" w:rsidP="0032685B">
      <w:pPr>
        <w:pStyle w:val="ListParagraph"/>
        <w:numPr>
          <w:ilvl w:val="2"/>
          <w:numId w:val="6"/>
        </w:numPr>
      </w:pPr>
      <w:r w:rsidRPr="00F10EEE">
        <w:t>Economic indicators</w:t>
      </w:r>
    </w:p>
    <w:p w14:paraId="74959FCD" w14:textId="382545D1" w:rsidR="3D3942EE" w:rsidRPr="00F10EEE" w:rsidRDefault="3D3942EE" w:rsidP="0032685B">
      <w:pPr>
        <w:pStyle w:val="ListParagraph"/>
        <w:numPr>
          <w:ilvl w:val="2"/>
          <w:numId w:val="6"/>
        </w:numPr>
      </w:pPr>
      <w:r w:rsidRPr="00F10EEE">
        <w:t>Social network data</w:t>
      </w:r>
    </w:p>
    <w:p w14:paraId="40373186" w14:textId="493C6AF2" w:rsidR="3D3942EE" w:rsidRPr="00F10EEE" w:rsidRDefault="3D3942EE" w:rsidP="0032685B">
      <w:pPr>
        <w:pStyle w:val="ListParagraph"/>
        <w:numPr>
          <w:ilvl w:val="2"/>
          <w:numId w:val="6"/>
        </w:numPr>
      </w:pPr>
      <w:r w:rsidRPr="00F10EEE">
        <w:t>Marketing effects</w:t>
      </w:r>
    </w:p>
    <w:p w14:paraId="31B5B884" w14:textId="19E0DB47" w:rsidR="3D3942EE" w:rsidRPr="00F10EEE" w:rsidRDefault="3D3942EE" w:rsidP="0032685B">
      <w:pPr>
        <w:pStyle w:val="ListParagraph"/>
        <w:numPr>
          <w:ilvl w:val="2"/>
          <w:numId w:val="6"/>
        </w:numPr>
      </w:pPr>
      <w:r w:rsidRPr="00F10EEE">
        <w:t>Weather and other global effects</w:t>
      </w:r>
    </w:p>
    <w:p w14:paraId="585CCF1B" w14:textId="179E2E8E" w:rsidR="3D3942EE" w:rsidRPr="00F10EEE" w:rsidRDefault="3D3942EE" w:rsidP="0032685B">
      <w:pPr>
        <w:pStyle w:val="ListParagraph"/>
        <w:numPr>
          <w:ilvl w:val="1"/>
          <w:numId w:val="6"/>
        </w:numPr>
      </w:pPr>
      <w:r w:rsidRPr="00F10EEE">
        <w:t xml:space="preserve">Building in a control system style experiment for capturing </w:t>
      </w:r>
      <w:proofErr w:type="spellStart"/>
      <w:r w:rsidRPr="00F10EEE">
        <w:t>cannabalization</w:t>
      </w:r>
      <w:proofErr w:type="spellEnd"/>
      <w:r w:rsidRPr="00F10EEE">
        <w:t xml:space="preserve"> and halo effects. </w:t>
      </w:r>
    </w:p>
    <w:p w14:paraId="09EB67E7" w14:textId="583B7034" w:rsidR="3D3942EE" w:rsidRPr="00F10EEE" w:rsidRDefault="3D3942EE" w:rsidP="0032685B">
      <w:pPr>
        <w:pStyle w:val="ListParagraph"/>
        <w:numPr>
          <w:ilvl w:val="1"/>
          <w:numId w:val="6"/>
        </w:numPr>
      </w:pPr>
      <w:r w:rsidRPr="00F10EEE">
        <w:t>Consulting literature on price point psychology</w:t>
      </w:r>
    </w:p>
    <w:p w14:paraId="0D022658" w14:textId="2B03D074" w:rsidR="1F84A6DB" w:rsidRDefault="1F84A6DB" w:rsidP="000B297D"/>
    <w:p w14:paraId="140925FA" w14:textId="32C8DA6D" w:rsidR="00D758E9" w:rsidRDefault="00D758E9" w:rsidP="00D758E9">
      <w:pPr>
        <w:pStyle w:val="Heading1"/>
      </w:pPr>
      <w:r>
        <w:t>References</w:t>
      </w:r>
    </w:p>
    <w:p w14:paraId="393F2E81" w14:textId="0F96ECB5" w:rsidR="00757238" w:rsidRDefault="00757238" w:rsidP="00500087">
      <w:pPr>
        <w:ind w:left="423" w:hanging="423"/>
      </w:pPr>
      <w:r>
        <w:t>1.</w:t>
      </w:r>
      <w:r w:rsidR="00500087">
        <w:tab/>
      </w:r>
      <w:r>
        <w:t>OpenStax. (2016, May 18). Principles of Economics. Retrieved from BC Open Textbooks: https://opentextbc.ca/principlesofeconomics/</w:t>
      </w:r>
    </w:p>
    <w:p w14:paraId="512D306D" w14:textId="2613050B" w:rsidR="00757238" w:rsidRDefault="00757238" w:rsidP="00500087">
      <w:pPr>
        <w:ind w:left="423" w:hanging="423"/>
      </w:pPr>
      <w:r>
        <w:t>2.</w:t>
      </w:r>
      <w:r w:rsidR="00500087">
        <w:tab/>
      </w:r>
      <w:r>
        <w:t>Bromley, R. (2006). Elasticity. Retrieved from pcecon.com class notes: https://www.pcecon.com/notes/elasticity.html</w:t>
      </w:r>
    </w:p>
    <w:p w14:paraId="366511C7" w14:textId="40E253CD" w:rsidR="00757238" w:rsidRDefault="00757238" w:rsidP="00500087">
      <w:pPr>
        <w:ind w:left="423" w:hanging="423"/>
      </w:pPr>
      <w:r>
        <w:t>3.</w:t>
      </w:r>
      <w:r w:rsidR="00500087">
        <w:tab/>
      </w:r>
      <w:r>
        <w:t xml:space="preserve">McColl, R., </w:t>
      </w:r>
      <w:proofErr w:type="spellStart"/>
      <w:r>
        <w:t>Macgilchrist</w:t>
      </w:r>
      <w:proofErr w:type="spellEnd"/>
      <w:r>
        <w:t>, R., &amp; Rafiq, S. (2020). Estimating cannibalizing effects of sales promotions: The impact of price cuts and store type. Journal of Retailing and Consumer Services. Retrieved from https://doi.org/10.1016/j.jretconser.2019.101982</w:t>
      </w:r>
    </w:p>
    <w:p w14:paraId="5E67D0F7" w14:textId="34D62A67" w:rsidR="00757238" w:rsidRDefault="00757238" w:rsidP="00500087">
      <w:pPr>
        <w:ind w:left="423" w:hanging="423"/>
      </w:pPr>
      <w:r>
        <w:t>4.</w:t>
      </w:r>
      <w:r w:rsidR="00500087">
        <w:tab/>
      </w:r>
      <w:r>
        <w:t>Meredith, L., &amp; Maki, D. (2001). Product cannibalization and the role of prices. Applied Economics, 1785-1793.</w:t>
      </w:r>
    </w:p>
    <w:p w14:paraId="4FC86D1F" w14:textId="1692D232" w:rsidR="00757238" w:rsidRDefault="00757238" w:rsidP="00500087">
      <w:pPr>
        <w:ind w:left="423" w:hanging="423"/>
      </w:pPr>
      <w:r>
        <w:t>5.</w:t>
      </w:r>
      <w:r w:rsidR="00500087">
        <w:tab/>
      </w:r>
      <w:r>
        <w:t>Pickett, J. C., &amp; Reilly, D. P. (2020, May). Testing Marketing Hypothesis. Retrieved from Automatic Forecasting Systems: https://www.autobox.com/pdfs/cannibalize.pdf</w:t>
      </w:r>
    </w:p>
    <w:p w14:paraId="570F0C7C" w14:textId="3CC477BE" w:rsidR="00757238" w:rsidRDefault="00757238" w:rsidP="00500087">
      <w:pPr>
        <w:ind w:left="423" w:hanging="423"/>
      </w:pPr>
      <w:r>
        <w:t>6.</w:t>
      </w:r>
      <w:r w:rsidR="00500087">
        <w:tab/>
      </w:r>
      <w:r>
        <w:t>Jiang, L., Rollins, K. M., Ludlow, M., &amp; Sadler, B. (2020). Demand Forecasting for Alcoholic Beverage Distribution. SMJ Data Science Review. Retrieved from https://scholar.smu.edu/cgi/viewcontent.cgi?article=1131&amp;context=datasciencereview</w:t>
      </w:r>
    </w:p>
    <w:p w14:paraId="775EE329" w14:textId="1B27CD5D" w:rsidR="00757238" w:rsidRDefault="00757238" w:rsidP="00500087">
      <w:pPr>
        <w:ind w:left="423" w:hanging="423"/>
      </w:pPr>
      <w:r>
        <w:t>7.</w:t>
      </w:r>
      <w:r w:rsidR="00500087">
        <w:tab/>
      </w:r>
      <w:commentRangeStart w:id="24"/>
      <w:r>
        <w:t xml:space="preserve">Arora, T., Chandna, R., Conant, S., Sadler, B., &amp; Slater, R. (2020). Demand Forecasting </w:t>
      </w:r>
      <w:proofErr w:type="gramStart"/>
      <w:r>
        <w:t>In</w:t>
      </w:r>
      <w:proofErr w:type="gramEnd"/>
      <w:r>
        <w:t xml:space="preserve"> Wholesale Alcohol Distribution: An Ensemble Approach. SMU Data Science Review. Retrieved from https://scholar.smu.edu/cgi/viewcontent.cgi?article=1137&amp;context=datasciencereview</w:t>
      </w:r>
      <w:commentRangeEnd w:id="24"/>
      <w:r w:rsidR="00744BED">
        <w:rPr>
          <w:rStyle w:val="CommentReference"/>
        </w:rPr>
        <w:commentReference w:id="24"/>
      </w:r>
    </w:p>
    <w:p w14:paraId="0E3D8E3D" w14:textId="0EC8B0F0" w:rsidR="00757238" w:rsidRDefault="00757238" w:rsidP="00500087">
      <w:pPr>
        <w:ind w:left="423" w:hanging="423"/>
      </w:pPr>
      <w:r>
        <w:t>8.</w:t>
      </w:r>
      <w:r w:rsidR="00500087">
        <w:tab/>
      </w:r>
      <w:r>
        <w:t>Machine Learning Professorship Freiburg. (2019). auto-sklearn. Retrieved from auto-sklearn: https://automl.github.io/auto-sklearn/master/index.html#</w:t>
      </w:r>
    </w:p>
    <w:p w14:paraId="6A8674D4" w14:textId="4CDF82EB" w:rsidR="00757238" w:rsidRDefault="00757238" w:rsidP="00500087">
      <w:pPr>
        <w:ind w:left="423" w:hanging="423"/>
      </w:pPr>
      <w:r>
        <w:t>9.</w:t>
      </w:r>
      <w:r w:rsidR="00500087">
        <w:tab/>
      </w:r>
      <w:r>
        <w:t xml:space="preserve">Rosenthal, E. (2018, </w:t>
      </w:r>
      <w:proofErr w:type="spellStart"/>
      <w:r>
        <w:t>MArch</w:t>
      </w:r>
      <w:proofErr w:type="spellEnd"/>
      <w:r>
        <w:t xml:space="preserve"> 22). Time Series for scikit-learn People (Part II): Autoregressive Forecasting Pipelines. Retrieved from Ethan Rosenthal : </w:t>
      </w:r>
      <w:hyperlink r:id="rId13" w:history="1">
        <w:r w:rsidRPr="00A3267C">
          <w:rPr>
            <w:rStyle w:val="Hyperlink"/>
          </w:rPr>
          <w:t>https://www.ethanrosenthal.com/2018/03/22/time-series-for-scikit-learn-people-part2/</w:t>
        </w:r>
      </w:hyperlink>
    </w:p>
    <w:p w14:paraId="229051FF" w14:textId="7A574A7C" w:rsidR="00757238" w:rsidRDefault="00757238" w:rsidP="00500087">
      <w:pPr>
        <w:ind w:left="423" w:hanging="423"/>
      </w:pPr>
      <w:r>
        <w:t>10.</w:t>
      </w:r>
      <w:r w:rsidR="00500087">
        <w:tab/>
      </w:r>
      <w:proofErr w:type="spellStart"/>
      <w:r>
        <w:t>Moez</w:t>
      </w:r>
      <w:proofErr w:type="spellEnd"/>
      <w:r>
        <w:t xml:space="preserve">, A. (2020, 05). </w:t>
      </w:r>
      <w:proofErr w:type="spellStart"/>
      <w:r>
        <w:t>PyCaret</w:t>
      </w:r>
      <w:proofErr w:type="spellEnd"/>
      <w:r>
        <w:t xml:space="preserve">. Retrieved from </w:t>
      </w:r>
      <w:proofErr w:type="spellStart"/>
      <w:r>
        <w:t>PyCaret</w:t>
      </w:r>
      <w:proofErr w:type="spellEnd"/>
      <w:r>
        <w:t>: https://pycaret.org/</w:t>
      </w:r>
    </w:p>
    <w:p w14:paraId="15A65B8A" w14:textId="5AC79035" w:rsidR="00757238" w:rsidRDefault="00757238" w:rsidP="00500087">
      <w:pPr>
        <w:ind w:left="423" w:hanging="423"/>
      </w:pPr>
      <w:r>
        <w:t>11.</w:t>
      </w:r>
      <w:r w:rsidR="00500087">
        <w:tab/>
      </w:r>
      <w:r>
        <w:t>H2O.ai. (2018, June 12). H2O.ai. Retrieved from Time is Money! Automate Your Time-Series Forecasts with Driverless AI: https://www.h2o.ai/blog/time-money-automate-time-series-forecasts-driverless-ai/</w:t>
      </w:r>
    </w:p>
    <w:p w14:paraId="2A127495" w14:textId="14DCE398" w:rsidR="00757238" w:rsidRDefault="00757238" w:rsidP="00500087">
      <w:pPr>
        <w:ind w:left="423" w:hanging="423"/>
      </w:pPr>
      <w:r>
        <w:t>12.</w:t>
      </w:r>
      <w:r w:rsidR="00500087">
        <w:tab/>
      </w:r>
      <w:proofErr w:type="spellStart"/>
      <w:r>
        <w:t>Perktold</w:t>
      </w:r>
      <w:proofErr w:type="spellEnd"/>
      <w:r>
        <w:t xml:space="preserve">, J., </w:t>
      </w:r>
      <w:proofErr w:type="spellStart"/>
      <w:r>
        <w:t>Seabold</w:t>
      </w:r>
      <w:proofErr w:type="spellEnd"/>
      <w:r>
        <w:t xml:space="preserve">, S., &amp; Taylor, J. (2020, Feb 21). Time Series Analysis. Retrieved from </w:t>
      </w:r>
      <w:proofErr w:type="spellStart"/>
      <w:r>
        <w:t>statsmodels</w:t>
      </w:r>
      <w:proofErr w:type="spellEnd"/>
      <w:r>
        <w:t xml:space="preserve"> v.0.11.1: https://www.statsmodels.org/stable/tsa.html</w:t>
      </w:r>
    </w:p>
    <w:p w14:paraId="210F3B7E" w14:textId="0DD88394" w:rsidR="00757238" w:rsidRDefault="00757238" w:rsidP="00500087">
      <w:pPr>
        <w:ind w:left="423" w:hanging="423"/>
      </w:pPr>
      <w:r>
        <w:t>13.</w:t>
      </w:r>
      <w:r w:rsidR="00500087">
        <w:tab/>
      </w:r>
      <w:r>
        <w:t>scikit-learn developers. (2019). Developing scikit-learn estimators. Retrieved from Scikit Learn: https://scikit-learn.org/stable/developers/develop.html</w:t>
      </w:r>
    </w:p>
    <w:p w14:paraId="606A0F90" w14:textId="1C028FFD" w:rsidR="00757238" w:rsidRDefault="00757238" w:rsidP="00500087">
      <w:pPr>
        <w:ind w:left="423" w:hanging="423"/>
      </w:pPr>
      <w:r>
        <w:t>14.</w:t>
      </w:r>
      <w:r w:rsidR="00500087">
        <w:tab/>
      </w:r>
      <w:proofErr w:type="spellStart"/>
      <w:r>
        <w:t>Griva</w:t>
      </w:r>
      <w:proofErr w:type="spellEnd"/>
      <w:r>
        <w:t xml:space="preserve">, I., Nash, S. G., &amp; </w:t>
      </w:r>
      <w:proofErr w:type="spellStart"/>
      <w:r>
        <w:t>Sofer</w:t>
      </w:r>
      <w:proofErr w:type="spellEnd"/>
      <w:r>
        <w:t xml:space="preserve">, A. (2009). Linear and Nonlinear Optimization. Philadelphia: </w:t>
      </w:r>
      <w:proofErr w:type="spellStart"/>
      <w:r>
        <w:t>siam</w:t>
      </w:r>
      <w:proofErr w:type="spellEnd"/>
      <w:r>
        <w:t>. Retrieved from https://pdfs.semanticscholar.org/5f8d/2a70f62baf4f4971467ae03fad2db61dfe48.pdf</w:t>
      </w:r>
    </w:p>
    <w:p w14:paraId="5FE3E964" w14:textId="11DDBD97" w:rsidR="00757238" w:rsidRDefault="00757238" w:rsidP="00500087">
      <w:pPr>
        <w:ind w:left="423" w:hanging="423"/>
      </w:pPr>
      <w:r>
        <w:lastRenderedPageBreak/>
        <w:t>15.</w:t>
      </w:r>
      <w:r w:rsidR="00500087">
        <w:tab/>
      </w:r>
      <w:proofErr w:type="spellStart"/>
      <w:r>
        <w:t>Floudas</w:t>
      </w:r>
      <w:proofErr w:type="spellEnd"/>
      <w:r>
        <w:t>, C. A. (1995). Nonlinear and Mixed-Integer Optimization. New York: Oxford University Press. Retrieved from https://pdfs.semanticscholar.org/6687/8b5770d65e781a0b9f8c95867f11336008c8.pdf</w:t>
      </w:r>
    </w:p>
    <w:p w14:paraId="457D989D" w14:textId="73A1FC34" w:rsidR="00757238" w:rsidRDefault="00757238" w:rsidP="00500087">
      <w:pPr>
        <w:ind w:left="423" w:hanging="423"/>
      </w:pPr>
      <w:r>
        <w:t>16.</w:t>
      </w:r>
      <w:r w:rsidR="00500087">
        <w:tab/>
      </w:r>
      <w:proofErr w:type="spellStart"/>
      <w:r>
        <w:t>Belotti</w:t>
      </w:r>
      <w:proofErr w:type="spellEnd"/>
      <w:r>
        <w:t xml:space="preserve">, P., </w:t>
      </w:r>
      <w:proofErr w:type="spellStart"/>
      <w:r>
        <w:t>Kirches</w:t>
      </w:r>
      <w:proofErr w:type="spellEnd"/>
      <w:r>
        <w:t xml:space="preserve">, C., </w:t>
      </w:r>
      <w:proofErr w:type="spellStart"/>
      <w:r>
        <w:t>Leyffer</w:t>
      </w:r>
      <w:proofErr w:type="spellEnd"/>
      <w:r>
        <w:t xml:space="preserve">, S., </w:t>
      </w:r>
      <w:proofErr w:type="spellStart"/>
      <w:r>
        <w:t>Linderoth</w:t>
      </w:r>
      <w:proofErr w:type="spellEnd"/>
      <w:r>
        <w:t xml:space="preserve">, J., Luedtke, J., &amp; Mahajan, A. (2013). Mixed-integer nonlinear optimization. Acta </w:t>
      </w:r>
      <w:proofErr w:type="spellStart"/>
      <w:r>
        <w:t>Numerica</w:t>
      </w:r>
      <w:proofErr w:type="spellEnd"/>
      <w:r>
        <w:t>, 1-131. Retrieved from https://search-proquest-com.proxy.libraries.smu.edu/docview/1322231410?accountid=6667</w:t>
      </w:r>
    </w:p>
    <w:p w14:paraId="7E549F77" w14:textId="6C2665F6" w:rsidR="00757238" w:rsidRDefault="00757238" w:rsidP="00500087">
      <w:pPr>
        <w:ind w:left="423" w:hanging="423"/>
      </w:pPr>
      <w:r>
        <w:t>17.</w:t>
      </w:r>
      <w:r w:rsidR="00500087">
        <w:tab/>
      </w:r>
      <w:r>
        <w:t xml:space="preserve">Dauphin, Y. N., </w:t>
      </w:r>
      <w:proofErr w:type="spellStart"/>
      <w:r>
        <w:t>Pascanu</w:t>
      </w:r>
      <w:proofErr w:type="spellEnd"/>
      <w:r>
        <w:t xml:space="preserve">, R., </w:t>
      </w:r>
      <w:proofErr w:type="spellStart"/>
      <w:r>
        <w:t>Gulcehre</w:t>
      </w:r>
      <w:proofErr w:type="spellEnd"/>
      <w:r>
        <w:t xml:space="preserve">, C., Cho, K., Ganguli, S., &amp; </w:t>
      </w:r>
      <w:proofErr w:type="spellStart"/>
      <w:r>
        <w:t>Bengio</w:t>
      </w:r>
      <w:proofErr w:type="spellEnd"/>
      <w:r>
        <w:t>, Y. (2014). Identifying and attacking the saddle point problem in high-dimensional non-convex optimization. Cornell University Library. Retrieved from https://search-proquest-com.proxy.libraries.smu.edu/docview/2084532558?accountid=6667&amp;rfr_id=info%3Axri%2Fsid%3Aprimo</w:t>
      </w:r>
    </w:p>
    <w:p w14:paraId="0F768FAB" w14:textId="0C82F95D" w:rsidR="00757238" w:rsidRDefault="00757238" w:rsidP="00500087">
      <w:pPr>
        <w:ind w:left="423" w:hanging="423"/>
      </w:pPr>
      <w:r>
        <w:t>18.</w:t>
      </w:r>
      <w:r w:rsidR="00500087">
        <w:tab/>
      </w:r>
      <w:proofErr w:type="spellStart"/>
      <w:r>
        <w:t>Shahriari</w:t>
      </w:r>
      <w:proofErr w:type="spellEnd"/>
      <w:r>
        <w:t xml:space="preserve">, B., </w:t>
      </w:r>
      <w:proofErr w:type="spellStart"/>
      <w:r>
        <w:t>Swersky</w:t>
      </w:r>
      <w:proofErr w:type="spellEnd"/>
      <w:r>
        <w:t>, K., Wang, Z., Adams, R. P., &amp; De Freitas, N. (2016). Taking the Human Out of the Loop: A Review of Bayesian Optimization. IEEE, 148-175. Retrieved from https://ieeexplore-ieee-org.proxy.libraries.smu.edu/stamp/stamp.jsp?tp=&amp;arnumber=7352306&amp;tag=1</w:t>
      </w:r>
    </w:p>
    <w:p w14:paraId="52725B47" w14:textId="33F9B001" w:rsidR="00757238" w:rsidRDefault="00757238" w:rsidP="00500087">
      <w:pPr>
        <w:ind w:left="423" w:hanging="423"/>
      </w:pPr>
      <w:r>
        <w:t>19.</w:t>
      </w:r>
      <w:r w:rsidR="00500087">
        <w:tab/>
      </w:r>
      <w:r>
        <w:t>Lomax, W., Hammond, K., East, R., &amp; Clemente, M. (1997). The measurement of Cannibalization. Journal of Product &amp; Brand Management, 27-39. Retrieved from http://mktg.uni-svishtov.bg/ivm/resources/prod_canibalism.pdf</w:t>
      </w:r>
    </w:p>
    <w:p w14:paraId="5E3467D1" w14:textId="50D1C332" w:rsidR="00757238" w:rsidRDefault="00757238" w:rsidP="00500087">
      <w:pPr>
        <w:ind w:left="423" w:hanging="423"/>
      </w:pPr>
      <w:r>
        <w:t>20.</w:t>
      </w:r>
      <w:r w:rsidR="00500087">
        <w:tab/>
      </w:r>
      <w:r>
        <w:t>Ito, S., &amp; Fujimaki, R. (2016). Optimization Beyond Prediction: Prescriptive Price Optimization. Cornell University. Retrieved from https://arxiv.org/pdf/1605.05422.pdf</w:t>
      </w:r>
    </w:p>
    <w:p w14:paraId="6C97FD83" w14:textId="77777777" w:rsidR="00757238" w:rsidRDefault="00757238" w:rsidP="00757238">
      <w:pPr>
        <w:ind w:left="360" w:hanging="270"/>
      </w:pPr>
    </w:p>
    <w:sectPr w:rsidR="00757238" w:rsidSect="003269B2">
      <w:pgSz w:w="12240" w:h="15840"/>
      <w:pgMar w:top="2952" w:right="2491" w:bottom="2952" w:left="249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acquie Cheun" w:date="2020-06-03T21:24:00Z" w:initials="JC">
    <w:p w14:paraId="7632619C" w14:textId="70C09523" w:rsidR="00744BED" w:rsidRDefault="00744BED">
      <w:pPr>
        <w:pStyle w:val="CommentText"/>
      </w:pPr>
      <w:r>
        <w:rPr>
          <w:rStyle w:val="CommentReference"/>
        </w:rPr>
        <w:annotationRef/>
      </w:r>
      <w:r>
        <w:t xml:space="preserve">Start Abstract here. Remember you only get 200 words for your abstract. </w:t>
      </w:r>
    </w:p>
  </w:comment>
  <w:comment w:id="1" w:author="Jacquie Cheun" w:date="2020-06-03T21:24:00Z" w:initials="JC">
    <w:p w14:paraId="27265761" w14:textId="0C8AB406" w:rsidR="00744BED" w:rsidRDefault="00744BED">
      <w:pPr>
        <w:pStyle w:val="CommentText"/>
      </w:pPr>
      <w:r>
        <w:rPr>
          <w:rStyle w:val="CommentReference"/>
        </w:rPr>
        <w:annotationRef/>
      </w:r>
      <w:r>
        <w:t xml:space="preserve">What? The data used in this study was </w:t>
      </w:r>
      <w:proofErr w:type="gramStart"/>
      <w:r>
        <w:t>collected..</w:t>
      </w:r>
      <w:proofErr w:type="gramEnd"/>
      <w:r>
        <w:t xml:space="preserve"> </w:t>
      </w:r>
    </w:p>
  </w:comment>
  <w:comment w:id="2" w:author="Jacquie Cheun" w:date="2020-06-03T21:25:00Z" w:initials="JC">
    <w:p w14:paraId="4681D570" w14:textId="77777777" w:rsidR="00744BED" w:rsidRDefault="00744BED">
      <w:pPr>
        <w:pStyle w:val="CommentText"/>
      </w:pPr>
      <w:r>
        <w:rPr>
          <w:rStyle w:val="CommentReference"/>
        </w:rPr>
        <w:annotationRef/>
      </w:r>
      <w:r>
        <w:t xml:space="preserve">do not write like you are talking. </w:t>
      </w:r>
    </w:p>
    <w:p w14:paraId="7CD17BD3" w14:textId="77777777" w:rsidR="00744BED" w:rsidRDefault="00744BED">
      <w:pPr>
        <w:pStyle w:val="CommentText"/>
      </w:pPr>
    </w:p>
    <w:p w14:paraId="199F387B" w14:textId="2BD7725F" w:rsidR="00744BED" w:rsidRDefault="00744BED">
      <w:pPr>
        <w:pStyle w:val="CommentText"/>
      </w:pPr>
      <w:r>
        <w:t xml:space="preserve">Delete. See below. </w:t>
      </w:r>
    </w:p>
    <w:p w14:paraId="6EF66B53" w14:textId="7E8036ED" w:rsidR="00744BED" w:rsidRDefault="00744BED">
      <w:pPr>
        <w:pStyle w:val="CommentText"/>
      </w:pPr>
    </w:p>
    <w:p w14:paraId="17C811F8" w14:textId="400C9758" w:rsidR="00744BED" w:rsidRDefault="00744BED">
      <w:pPr>
        <w:pStyle w:val="CommentText"/>
      </w:pPr>
      <w:r>
        <w:t xml:space="preserve">Moreover, the price change in one product can have an impact on </w:t>
      </w:r>
      <w:r w:rsidRPr="00612294">
        <w:rPr>
          <w:rStyle w:val="CommentReference"/>
          <w:highlight w:val="yellow"/>
        </w:rPr>
        <w:annotationRef/>
      </w:r>
      <w:r>
        <w:t>that product, but also on other product</w:t>
      </w:r>
      <w:r>
        <w:t>s</w:t>
      </w:r>
    </w:p>
    <w:p w14:paraId="0924ED69" w14:textId="77777777" w:rsidR="00744BED" w:rsidRDefault="00744BED">
      <w:pPr>
        <w:pStyle w:val="CommentText"/>
      </w:pPr>
    </w:p>
    <w:p w14:paraId="4028F3B1" w14:textId="0C4689E6" w:rsidR="00744BED" w:rsidRDefault="00744BED">
      <w:pPr>
        <w:pStyle w:val="CommentText"/>
      </w:pPr>
    </w:p>
  </w:comment>
  <w:comment w:id="5" w:author="Jacquie Cheun" w:date="2020-06-03T21:27:00Z" w:initials="JC">
    <w:p w14:paraId="5C3AB877" w14:textId="77777777" w:rsidR="00744BED" w:rsidRDefault="00744BED">
      <w:pPr>
        <w:pStyle w:val="CommentText"/>
      </w:pPr>
      <w:r>
        <w:rPr>
          <w:rStyle w:val="CommentReference"/>
        </w:rPr>
        <w:annotationRef/>
      </w:r>
      <w:r>
        <w:t xml:space="preserve">Figures need to be labeled </w:t>
      </w:r>
    </w:p>
    <w:p w14:paraId="034B67A1" w14:textId="63E4D135" w:rsidR="00744BED" w:rsidRDefault="00744BED">
      <w:pPr>
        <w:pStyle w:val="CommentText"/>
      </w:pPr>
    </w:p>
  </w:comment>
  <w:comment w:id="6" w:author="Jacquie Cheun" w:date="2020-06-03T21:27:00Z" w:initials="JC">
    <w:p w14:paraId="7B09B049" w14:textId="299D03E0" w:rsidR="00744BED" w:rsidRDefault="00744BED">
      <w:pPr>
        <w:pStyle w:val="CommentText"/>
      </w:pPr>
      <w:r>
        <w:rPr>
          <w:rStyle w:val="CommentReference"/>
        </w:rPr>
        <w:annotationRef/>
      </w:r>
      <w:r>
        <w:t xml:space="preserve">STOP using not only. </w:t>
      </w:r>
    </w:p>
  </w:comment>
  <w:comment w:id="10" w:author="Jacquie Cheun" w:date="2020-06-03T21:27:00Z" w:initials="JC">
    <w:p w14:paraId="29E2C0C3" w14:textId="77777777" w:rsidR="00744BED" w:rsidRDefault="00744BED">
      <w:pPr>
        <w:pStyle w:val="CommentText"/>
      </w:pPr>
      <w:r>
        <w:rPr>
          <w:rStyle w:val="CommentReference"/>
        </w:rPr>
        <w:annotationRef/>
      </w:r>
      <w:r>
        <w:t xml:space="preserve">Figure label and if used in another paper cite it too. </w:t>
      </w:r>
    </w:p>
    <w:p w14:paraId="53C3A1BE" w14:textId="41245522" w:rsidR="00744BED" w:rsidRDefault="00744BED">
      <w:pPr>
        <w:pStyle w:val="CommentText"/>
      </w:pPr>
    </w:p>
  </w:comment>
  <w:comment w:id="13" w:author="Jacquie Cheun" w:date="2020-06-03T21:29:00Z" w:initials="JC">
    <w:p w14:paraId="036AEAFD" w14:textId="35093B46" w:rsidR="00744BED" w:rsidRDefault="00744BED" w:rsidP="00744BED">
      <w:pPr>
        <w:pStyle w:val="CommentText"/>
      </w:pPr>
      <w:r>
        <w:rPr>
          <w:rStyle w:val="CommentReference"/>
        </w:rPr>
        <w:annotationRef/>
      </w:r>
      <w:r>
        <w:t>This is a title it should be capitalized and in italics</w:t>
      </w:r>
    </w:p>
  </w:comment>
  <w:comment w:id="16" w:author="Jacquie Cheun" w:date="2020-06-03T21:30:00Z" w:initials="JC">
    <w:p w14:paraId="70769246" w14:textId="50A00D29" w:rsidR="00744BED" w:rsidRDefault="00744BED">
      <w:pPr>
        <w:pStyle w:val="CommentText"/>
      </w:pPr>
      <w:r>
        <w:rPr>
          <w:rStyle w:val="CommentReference"/>
        </w:rPr>
        <w:annotationRef/>
      </w:r>
      <w:r>
        <w:t xml:space="preserve">Spell out </w:t>
      </w:r>
    </w:p>
  </w:comment>
  <w:comment w:id="17" w:author="Jacquie Cheun" w:date="2020-06-03T21:30:00Z" w:initials="JC">
    <w:p w14:paraId="6A910DE0" w14:textId="77777777" w:rsidR="00744BED" w:rsidRDefault="00744BED">
      <w:pPr>
        <w:pStyle w:val="CommentText"/>
      </w:pPr>
      <w:r>
        <w:rPr>
          <w:rStyle w:val="CommentReference"/>
        </w:rPr>
        <w:annotationRef/>
      </w:r>
      <w:r>
        <w:t xml:space="preserve">DO not say both studies, the reader doesn’t know you a referencing two studies because you haven’t told them. </w:t>
      </w:r>
    </w:p>
    <w:p w14:paraId="367BEF32" w14:textId="4CF2E50C" w:rsidR="00744BED" w:rsidRDefault="00744BED">
      <w:pPr>
        <w:pStyle w:val="CommentText"/>
      </w:pPr>
      <w:r>
        <w:t xml:space="preserve">If both studies are talking about the same topic use one voice. </w:t>
      </w:r>
    </w:p>
  </w:comment>
  <w:comment w:id="22" w:author="Jacquie Cheun" w:date="2020-06-03T21:31:00Z" w:initials="JC">
    <w:p w14:paraId="35CBA5F3" w14:textId="343B29A3" w:rsidR="00744BED" w:rsidRDefault="00744BED">
      <w:pPr>
        <w:pStyle w:val="CommentText"/>
      </w:pPr>
      <w:r>
        <w:rPr>
          <w:rStyle w:val="CommentReference"/>
        </w:rPr>
        <w:annotationRef/>
      </w:r>
      <w:r>
        <w:t xml:space="preserve">Stay consistent. Capitalize Time Series through out your paper. </w:t>
      </w:r>
    </w:p>
  </w:comment>
  <w:comment w:id="23" w:author="Jacquie Cheun" w:date="2020-06-03T21:32:00Z" w:initials="JC">
    <w:p w14:paraId="5CB91EB7" w14:textId="7A7280D6" w:rsidR="00744BED" w:rsidRDefault="00744BED">
      <w:pPr>
        <w:pStyle w:val="CommentText"/>
      </w:pPr>
      <w:r>
        <w:rPr>
          <w:rStyle w:val="CommentReference"/>
        </w:rPr>
        <w:annotationRef/>
      </w:r>
      <w:r>
        <w:t xml:space="preserve">Wordy. Rewrite </w:t>
      </w:r>
    </w:p>
  </w:comment>
  <w:comment w:id="24" w:author="Jacquie Cheun" w:date="2020-06-03T21:32:00Z" w:initials="JC">
    <w:p w14:paraId="45B4CA89" w14:textId="77777777" w:rsidR="00744BED" w:rsidRDefault="00744BED">
      <w:pPr>
        <w:pStyle w:val="CommentText"/>
      </w:pPr>
      <w:r>
        <w:rPr>
          <w:rStyle w:val="CommentReference"/>
        </w:rPr>
        <w:annotationRef/>
      </w:r>
      <w:r>
        <w:t xml:space="preserve">Careful of spacing. </w:t>
      </w:r>
    </w:p>
    <w:p w14:paraId="54EFE725" w14:textId="77777777" w:rsidR="00744BED" w:rsidRDefault="00744BED">
      <w:pPr>
        <w:pStyle w:val="CommentText"/>
      </w:pPr>
    </w:p>
    <w:p w14:paraId="5D1BA629" w14:textId="77777777" w:rsidR="00744BED" w:rsidRDefault="00744BED">
      <w:pPr>
        <w:pStyle w:val="CommentText"/>
      </w:pPr>
      <w:r>
        <w:t xml:space="preserve">Change justification if needed. </w:t>
      </w:r>
    </w:p>
    <w:p w14:paraId="15C58BE1" w14:textId="6A551536" w:rsidR="00744BED" w:rsidRDefault="00744BED">
      <w:pPr>
        <w:pStyle w:val="CommentText"/>
      </w:pPr>
      <w:bookmarkStart w:id="25" w:name="_GoBack"/>
      <w:bookmarkEnd w:id="25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632619C" w15:done="0"/>
  <w15:commentEx w15:paraId="27265761" w15:done="0"/>
  <w15:commentEx w15:paraId="4028F3B1" w15:done="0"/>
  <w15:commentEx w15:paraId="034B67A1" w15:done="0"/>
  <w15:commentEx w15:paraId="7B09B049" w15:done="0"/>
  <w15:commentEx w15:paraId="53C3A1BE" w15:done="0"/>
  <w15:commentEx w15:paraId="036AEAFD" w15:done="0"/>
  <w15:commentEx w15:paraId="70769246" w15:done="0"/>
  <w15:commentEx w15:paraId="367BEF32" w15:done="0"/>
  <w15:commentEx w15:paraId="35CBA5F3" w15:done="0"/>
  <w15:commentEx w15:paraId="5CB91EB7" w15:done="0"/>
  <w15:commentEx w15:paraId="15C58BE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632619C" w16cid:durableId="22829379"/>
  <w16cid:commentId w16cid:paraId="27265761" w16cid:durableId="22829397"/>
  <w16cid:commentId w16cid:paraId="4028F3B1" w16cid:durableId="228293B9"/>
  <w16cid:commentId w16cid:paraId="034B67A1" w16cid:durableId="2282942D"/>
  <w16cid:commentId w16cid:paraId="7B09B049" w16cid:durableId="2282945E"/>
  <w16cid:commentId w16cid:paraId="53C3A1BE" w16cid:durableId="2282943E"/>
  <w16cid:commentId w16cid:paraId="036AEAFD" w16cid:durableId="228294A9"/>
  <w16cid:commentId w16cid:paraId="70769246" w16cid:durableId="228294DA"/>
  <w16cid:commentId w16cid:paraId="367BEF32" w16cid:durableId="228294EE"/>
  <w16cid:commentId w16cid:paraId="35CBA5F3" w16cid:durableId="2282953C"/>
  <w16cid:commentId w16cid:paraId="5CB91EB7" w16cid:durableId="2282956F"/>
  <w16cid:commentId w16cid:paraId="15C58BE1" w16cid:durableId="2282958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05E0B" w14:textId="77777777" w:rsidR="00046F9C" w:rsidRDefault="00046F9C" w:rsidP="008C6F89">
      <w:r>
        <w:separator/>
      </w:r>
    </w:p>
  </w:endnote>
  <w:endnote w:type="continuationSeparator" w:id="0">
    <w:p w14:paraId="0F5354D2" w14:textId="77777777" w:rsidR="00046F9C" w:rsidRDefault="00046F9C" w:rsidP="008C6F89">
      <w:r>
        <w:continuationSeparator/>
      </w:r>
    </w:p>
  </w:endnote>
  <w:endnote w:type="continuationNotice" w:id="1">
    <w:p w14:paraId="44D1A3CD" w14:textId="77777777" w:rsidR="00046F9C" w:rsidRDefault="00046F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FFF2C8" w14:textId="77777777" w:rsidR="00046F9C" w:rsidRDefault="00046F9C" w:rsidP="008C6F89">
      <w:r>
        <w:separator/>
      </w:r>
    </w:p>
  </w:footnote>
  <w:footnote w:type="continuationSeparator" w:id="0">
    <w:p w14:paraId="0A2340B6" w14:textId="77777777" w:rsidR="00046F9C" w:rsidRDefault="00046F9C" w:rsidP="008C6F89">
      <w:r>
        <w:continuationSeparator/>
      </w:r>
    </w:p>
  </w:footnote>
  <w:footnote w:type="continuationNotice" w:id="1">
    <w:p w14:paraId="2574F7E8" w14:textId="77777777" w:rsidR="00046F9C" w:rsidRDefault="00046F9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7704C"/>
    <w:multiLevelType w:val="hybridMultilevel"/>
    <w:tmpl w:val="308496F8"/>
    <w:lvl w:ilvl="0" w:tplc="5148A332">
      <w:start w:val="3"/>
      <w:numFmt w:val="bullet"/>
      <w:lvlText w:val="-"/>
      <w:lvlJc w:val="left"/>
      <w:pPr>
        <w:ind w:left="821" w:hanging="360"/>
      </w:pPr>
      <w:rPr>
        <w:rFonts w:ascii="Times" w:eastAsia="PMingLiU" w:hAnsi="Times" w:cs="Times" w:hint="default"/>
        <w:b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" w15:restartNumberingAfterBreak="0">
    <w:nsid w:val="150A6828"/>
    <w:multiLevelType w:val="hybridMultilevel"/>
    <w:tmpl w:val="D77ADA4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AB306AA"/>
    <w:multiLevelType w:val="hybridMultilevel"/>
    <w:tmpl w:val="C01ED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E5EE0"/>
    <w:multiLevelType w:val="hybridMultilevel"/>
    <w:tmpl w:val="D6FAC6F8"/>
    <w:lvl w:ilvl="0" w:tplc="CC404E50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1080A52"/>
    <w:multiLevelType w:val="multilevel"/>
    <w:tmpl w:val="0CA67F0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D236FCD"/>
    <w:multiLevelType w:val="hybridMultilevel"/>
    <w:tmpl w:val="8C0AF208"/>
    <w:lvl w:ilvl="0" w:tplc="0409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6" w15:restartNumberingAfterBreak="0">
    <w:nsid w:val="64BB3772"/>
    <w:multiLevelType w:val="multilevel"/>
    <w:tmpl w:val="9AE266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acquie Cheun">
    <w15:presenceInfo w15:providerId="Windows Live" w15:userId="d5041ace5c27bae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C703017"/>
    <w:rsid w:val="00007DC1"/>
    <w:rsid w:val="00010669"/>
    <w:rsid w:val="00013FDB"/>
    <w:rsid w:val="00014812"/>
    <w:rsid w:val="0001702B"/>
    <w:rsid w:val="000174B1"/>
    <w:rsid w:val="000245CF"/>
    <w:rsid w:val="00024B99"/>
    <w:rsid w:val="00035DED"/>
    <w:rsid w:val="00042EF8"/>
    <w:rsid w:val="000434EC"/>
    <w:rsid w:val="000443AB"/>
    <w:rsid w:val="00046F9C"/>
    <w:rsid w:val="000513FC"/>
    <w:rsid w:val="000531A5"/>
    <w:rsid w:val="00061CBC"/>
    <w:rsid w:val="00064D57"/>
    <w:rsid w:val="00067E76"/>
    <w:rsid w:val="000706D6"/>
    <w:rsid w:val="0007251E"/>
    <w:rsid w:val="00075D45"/>
    <w:rsid w:val="000763B3"/>
    <w:rsid w:val="00084E2B"/>
    <w:rsid w:val="00092C73"/>
    <w:rsid w:val="00096299"/>
    <w:rsid w:val="00096D9F"/>
    <w:rsid w:val="000A22D1"/>
    <w:rsid w:val="000A4C4F"/>
    <w:rsid w:val="000B297D"/>
    <w:rsid w:val="000C0747"/>
    <w:rsid w:val="000C0E46"/>
    <w:rsid w:val="000D787C"/>
    <w:rsid w:val="000E0377"/>
    <w:rsid w:val="000E6435"/>
    <w:rsid w:val="000E650E"/>
    <w:rsid w:val="000E65C6"/>
    <w:rsid w:val="000E6C73"/>
    <w:rsid w:val="000E79FE"/>
    <w:rsid w:val="000F19E4"/>
    <w:rsid w:val="000F38E8"/>
    <w:rsid w:val="000F4A0F"/>
    <w:rsid w:val="000F5EC5"/>
    <w:rsid w:val="000F6B98"/>
    <w:rsid w:val="000F7980"/>
    <w:rsid w:val="00107C17"/>
    <w:rsid w:val="00107FC8"/>
    <w:rsid w:val="0011003F"/>
    <w:rsid w:val="001102F6"/>
    <w:rsid w:val="00113738"/>
    <w:rsid w:val="001158D7"/>
    <w:rsid w:val="00115A2D"/>
    <w:rsid w:val="001236BC"/>
    <w:rsid w:val="00130E3F"/>
    <w:rsid w:val="0013189B"/>
    <w:rsid w:val="00131B7D"/>
    <w:rsid w:val="00131B95"/>
    <w:rsid w:val="00134ACE"/>
    <w:rsid w:val="00136AB4"/>
    <w:rsid w:val="00137B1C"/>
    <w:rsid w:val="0014158F"/>
    <w:rsid w:val="00141653"/>
    <w:rsid w:val="001476D7"/>
    <w:rsid w:val="00150A63"/>
    <w:rsid w:val="00151ACA"/>
    <w:rsid w:val="00155BD5"/>
    <w:rsid w:val="00160CD6"/>
    <w:rsid w:val="00170F9E"/>
    <w:rsid w:val="001712EA"/>
    <w:rsid w:val="00180456"/>
    <w:rsid w:val="00181195"/>
    <w:rsid w:val="00181B44"/>
    <w:rsid w:val="0018262F"/>
    <w:rsid w:val="0018415C"/>
    <w:rsid w:val="001A5EA0"/>
    <w:rsid w:val="001A6B8C"/>
    <w:rsid w:val="001B123D"/>
    <w:rsid w:val="001B3023"/>
    <w:rsid w:val="001B59BD"/>
    <w:rsid w:val="001C78D0"/>
    <w:rsid w:val="001D0387"/>
    <w:rsid w:val="001D6AE1"/>
    <w:rsid w:val="001E2687"/>
    <w:rsid w:val="001F1CB4"/>
    <w:rsid w:val="001F4560"/>
    <w:rsid w:val="001F574E"/>
    <w:rsid w:val="001F5F39"/>
    <w:rsid w:val="001F6061"/>
    <w:rsid w:val="00200628"/>
    <w:rsid w:val="002014E3"/>
    <w:rsid w:val="00203EE3"/>
    <w:rsid w:val="002069F3"/>
    <w:rsid w:val="002102ED"/>
    <w:rsid w:val="0021155E"/>
    <w:rsid w:val="00211F5B"/>
    <w:rsid w:val="002120DD"/>
    <w:rsid w:val="0021279F"/>
    <w:rsid w:val="00214A67"/>
    <w:rsid w:val="0022223A"/>
    <w:rsid w:val="00227131"/>
    <w:rsid w:val="00227EC8"/>
    <w:rsid w:val="0023088C"/>
    <w:rsid w:val="00231734"/>
    <w:rsid w:val="00231C91"/>
    <w:rsid w:val="00232807"/>
    <w:rsid w:val="002338D9"/>
    <w:rsid w:val="00240CCE"/>
    <w:rsid w:val="0024146A"/>
    <w:rsid w:val="0024165F"/>
    <w:rsid w:val="002430A5"/>
    <w:rsid w:val="00254A95"/>
    <w:rsid w:val="00255C8A"/>
    <w:rsid w:val="0025786B"/>
    <w:rsid w:val="00257C3A"/>
    <w:rsid w:val="00257E59"/>
    <w:rsid w:val="00257F7F"/>
    <w:rsid w:val="00257F80"/>
    <w:rsid w:val="00264133"/>
    <w:rsid w:val="00276817"/>
    <w:rsid w:val="002768D2"/>
    <w:rsid w:val="00276BDC"/>
    <w:rsid w:val="00283293"/>
    <w:rsid w:val="00285C62"/>
    <w:rsid w:val="0029318F"/>
    <w:rsid w:val="002A04B2"/>
    <w:rsid w:val="002A1C0F"/>
    <w:rsid w:val="002A1D8B"/>
    <w:rsid w:val="002A4967"/>
    <w:rsid w:val="002A7481"/>
    <w:rsid w:val="002B1EF4"/>
    <w:rsid w:val="002B25B3"/>
    <w:rsid w:val="002B3509"/>
    <w:rsid w:val="002B435F"/>
    <w:rsid w:val="002B6FA7"/>
    <w:rsid w:val="002B7C4C"/>
    <w:rsid w:val="002C5B9D"/>
    <w:rsid w:val="002C5E31"/>
    <w:rsid w:val="002C6322"/>
    <w:rsid w:val="002C7C52"/>
    <w:rsid w:val="002D14E0"/>
    <w:rsid w:val="002E5B71"/>
    <w:rsid w:val="002E5E26"/>
    <w:rsid w:val="002F0B4A"/>
    <w:rsid w:val="002F0F5B"/>
    <w:rsid w:val="002F1EF1"/>
    <w:rsid w:val="002F520F"/>
    <w:rsid w:val="00300873"/>
    <w:rsid w:val="003008E8"/>
    <w:rsid w:val="0030139F"/>
    <w:rsid w:val="00301487"/>
    <w:rsid w:val="00301DFC"/>
    <w:rsid w:val="00303530"/>
    <w:rsid w:val="003040CE"/>
    <w:rsid w:val="00310936"/>
    <w:rsid w:val="00321824"/>
    <w:rsid w:val="00322444"/>
    <w:rsid w:val="0032685B"/>
    <w:rsid w:val="003269B2"/>
    <w:rsid w:val="00337292"/>
    <w:rsid w:val="0034320C"/>
    <w:rsid w:val="00345E56"/>
    <w:rsid w:val="003477FA"/>
    <w:rsid w:val="00347AC7"/>
    <w:rsid w:val="0035081F"/>
    <w:rsid w:val="003512D0"/>
    <w:rsid w:val="00351DE2"/>
    <w:rsid w:val="00355432"/>
    <w:rsid w:val="00355DC9"/>
    <w:rsid w:val="0035641D"/>
    <w:rsid w:val="003573FF"/>
    <w:rsid w:val="0036446C"/>
    <w:rsid w:val="00372853"/>
    <w:rsid w:val="00382B03"/>
    <w:rsid w:val="00385B4E"/>
    <w:rsid w:val="003906AA"/>
    <w:rsid w:val="003A6361"/>
    <w:rsid w:val="003A7E3E"/>
    <w:rsid w:val="003B01D1"/>
    <w:rsid w:val="003B0536"/>
    <w:rsid w:val="003B0B10"/>
    <w:rsid w:val="003B1662"/>
    <w:rsid w:val="003B257F"/>
    <w:rsid w:val="003B5128"/>
    <w:rsid w:val="003B629C"/>
    <w:rsid w:val="003B68CE"/>
    <w:rsid w:val="003C0B55"/>
    <w:rsid w:val="003C192A"/>
    <w:rsid w:val="003C2C5A"/>
    <w:rsid w:val="003C6941"/>
    <w:rsid w:val="003D20C0"/>
    <w:rsid w:val="003D266D"/>
    <w:rsid w:val="003D6653"/>
    <w:rsid w:val="003E2889"/>
    <w:rsid w:val="003E4315"/>
    <w:rsid w:val="003E7D0E"/>
    <w:rsid w:val="003F06D8"/>
    <w:rsid w:val="003F0DB3"/>
    <w:rsid w:val="00402053"/>
    <w:rsid w:val="004109FA"/>
    <w:rsid w:val="00411B66"/>
    <w:rsid w:val="0041797C"/>
    <w:rsid w:val="0042188E"/>
    <w:rsid w:val="00422353"/>
    <w:rsid w:val="004246FF"/>
    <w:rsid w:val="00425C1A"/>
    <w:rsid w:val="00425E12"/>
    <w:rsid w:val="0042638F"/>
    <w:rsid w:val="00426B83"/>
    <w:rsid w:val="00430304"/>
    <w:rsid w:val="004303E3"/>
    <w:rsid w:val="004338AE"/>
    <w:rsid w:val="004347C1"/>
    <w:rsid w:val="00440526"/>
    <w:rsid w:val="00441A8D"/>
    <w:rsid w:val="00441B82"/>
    <w:rsid w:val="00442B95"/>
    <w:rsid w:val="00454F01"/>
    <w:rsid w:val="0045556E"/>
    <w:rsid w:val="004567A5"/>
    <w:rsid w:val="0046196B"/>
    <w:rsid w:val="0047027D"/>
    <w:rsid w:val="004707B9"/>
    <w:rsid w:val="004717F7"/>
    <w:rsid w:val="00473432"/>
    <w:rsid w:val="004739D2"/>
    <w:rsid w:val="004801CC"/>
    <w:rsid w:val="00481A75"/>
    <w:rsid w:val="00481F23"/>
    <w:rsid w:val="00483825"/>
    <w:rsid w:val="004845BA"/>
    <w:rsid w:val="004858EF"/>
    <w:rsid w:val="00495B75"/>
    <w:rsid w:val="004A47A7"/>
    <w:rsid w:val="004A6033"/>
    <w:rsid w:val="004A6E53"/>
    <w:rsid w:val="004A7AA8"/>
    <w:rsid w:val="004B063C"/>
    <w:rsid w:val="004B3771"/>
    <w:rsid w:val="004B70FD"/>
    <w:rsid w:val="004B7D8C"/>
    <w:rsid w:val="004C6BDB"/>
    <w:rsid w:val="004C7C6B"/>
    <w:rsid w:val="004D1BBF"/>
    <w:rsid w:val="004D3842"/>
    <w:rsid w:val="004D3FCA"/>
    <w:rsid w:val="004D6BA7"/>
    <w:rsid w:val="004D7A92"/>
    <w:rsid w:val="004E008F"/>
    <w:rsid w:val="004E2027"/>
    <w:rsid w:val="004E54FD"/>
    <w:rsid w:val="004F2DF9"/>
    <w:rsid w:val="004F2FB1"/>
    <w:rsid w:val="00500087"/>
    <w:rsid w:val="00501CBE"/>
    <w:rsid w:val="0050327D"/>
    <w:rsid w:val="005065BA"/>
    <w:rsid w:val="00510255"/>
    <w:rsid w:val="0051030B"/>
    <w:rsid w:val="00511529"/>
    <w:rsid w:val="00512CE0"/>
    <w:rsid w:val="00514F41"/>
    <w:rsid w:val="00517788"/>
    <w:rsid w:val="00520578"/>
    <w:rsid w:val="00521231"/>
    <w:rsid w:val="0052487A"/>
    <w:rsid w:val="00532C50"/>
    <w:rsid w:val="005333C7"/>
    <w:rsid w:val="00533811"/>
    <w:rsid w:val="00537580"/>
    <w:rsid w:val="005378E7"/>
    <w:rsid w:val="00542E81"/>
    <w:rsid w:val="00544065"/>
    <w:rsid w:val="00546824"/>
    <w:rsid w:val="00553326"/>
    <w:rsid w:val="00553C6A"/>
    <w:rsid w:val="00560256"/>
    <w:rsid w:val="00560518"/>
    <w:rsid w:val="00560813"/>
    <w:rsid w:val="005636B7"/>
    <w:rsid w:val="00567011"/>
    <w:rsid w:val="00567AC7"/>
    <w:rsid w:val="005770D1"/>
    <w:rsid w:val="00580F15"/>
    <w:rsid w:val="005833DC"/>
    <w:rsid w:val="005837A1"/>
    <w:rsid w:val="0058450B"/>
    <w:rsid w:val="00586B27"/>
    <w:rsid w:val="005936BB"/>
    <w:rsid w:val="005952A9"/>
    <w:rsid w:val="00595B98"/>
    <w:rsid w:val="00596BE8"/>
    <w:rsid w:val="00596D09"/>
    <w:rsid w:val="005A152A"/>
    <w:rsid w:val="005A645C"/>
    <w:rsid w:val="005B00D3"/>
    <w:rsid w:val="005B419C"/>
    <w:rsid w:val="005B4317"/>
    <w:rsid w:val="005B656F"/>
    <w:rsid w:val="005C00C4"/>
    <w:rsid w:val="005C2177"/>
    <w:rsid w:val="005C2D6A"/>
    <w:rsid w:val="005C4C9B"/>
    <w:rsid w:val="005C4F7C"/>
    <w:rsid w:val="005C6F83"/>
    <w:rsid w:val="005C6FB3"/>
    <w:rsid w:val="005C7793"/>
    <w:rsid w:val="005D00A2"/>
    <w:rsid w:val="005D1440"/>
    <w:rsid w:val="005D1599"/>
    <w:rsid w:val="005D437F"/>
    <w:rsid w:val="005D7979"/>
    <w:rsid w:val="005E304D"/>
    <w:rsid w:val="005F4CAB"/>
    <w:rsid w:val="005F4F78"/>
    <w:rsid w:val="005F6924"/>
    <w:rsid w:val="005F6C25"/>
    <w:rsid w:val="005F7984"/>
    <w:rsid w:val="0060296C"/>
    <w:rsid w:val="006042F6"/>
    <w:rsid w:val="0060474D"/>
    <w:rsid w:val="00604DB3"/>
    <w:rsid w:val="00605235"/>
    <w:rsid w:val="00605809"/>
    <w:rsid w:val="00615C2C"/>
    <w:rsid w:val="00620DD3"/>
    <w:rsid w:val="00622EDE"/>
    <w:rsid w:val="00631CFA"/>
    <w:rsid w:val="006322CB"/>
    <w:rsid w:val="00636008"/>
    <w:rsid w:val="00643044"/>
    <w:rsid w:val="00644492"/>
    <w:rsid w:val="00646337"/>
    <w:rsid w:val="0064656E"/>
    <w:rsid w:val="00652B2A"/>
    <w:rsid w:val="00655917"/>
    <w:rsid w:val="00660DEB"/>
    <w:rsid w:val="00663350"/>
    <w:rsid w:val="00664C9E"/>
    <w:rsid w:val="00672A27"/>
    <w:rsid w:val="00675ECB"/>
    <w:rsid w:val="006805CD"/>
    <w:rsid w:val="006873B6"/>
    <w:rsid w:val="00687E78"/>
    <w:rsid w:val="00692460"/>
    <w:rsid w:val="006933FC"/>
    <w:rsid w:val="006936AD"/>
    <w:rsid w:val="006971AA"/>
    <w:rsid w:val="00697FAA"/>
    <w:rsid w:val="006A113A"/>
    <w:rsid w:val="006A162C"/>
    <w:rsid w:val="006A57F0"/>
    <w:rsid w:val="006A7F85"/>
    <w:rsid w:val="006B0426"/>
    <w:rsid w:val="006B2A5C"/>
    <w:rsid w:val="006B3CD8"/>
    <w:rsid w:val="006B3DFD"/>
    <w:rsid w:val="006B453E"/>
    <w:rsid w:val="006C170A"/>
    <w:rsid w:val="006C4A0F"/>
    <w:rsid w:val="006C63BE"/>
    <w:rsid w:val="006D1C25"/>
    <w:rsid w:val="006D2701"/>
    <w:rsid w:val="006D2C97"/>
    <w:rsid w:val="006D7BFA"/>
    <w:rsid w:val="006E33EE"/>
    <w:rsid w:val="006E5F2C"/>
    <w:rsid w:val="006F07BB"/>
    <w:rsid w:val="006F0DFE"/>
    <w:rsid w:val="006F28C2"/>
    <w:rsid w:val="00701A91"/>
    <w:rsid w:val="00706567"/>
    <w:rsid w:val="00707CA2"/>
    <w:rsid w:val="00713413"/>
    <w:rsid w:val="00717ECD"/>
    <w:rsid w:val="00720E4C"/>
    <w:rsid w:val="00723F11"/>
    <w:rsid w:val="00724464"/>
    <w:rsid w:val="00724E1A"/>
    <w:rsid w:val="00724E9A"/>
    <w:rsid w:val="0072573A"/>
    <w:rsid w:val="00726D24"/>
    <w:rsid w:val="00730C61"/>
    <w:rsid w:val="007312D2"/>
    <w:rsid w:val="0073647A"/>
    <w:rsid w:val="0074396B"/>
    <w:rsid w:val="00744BED"/>
    <w:rsid w:val="0074782B"/>
    <w:rsid w:val="00747FE0"/>
    <w:rsid w:val="00754F0E"/>
    <w:rsid w:val="0075532F"/>
    <w:rsid w:val="0075620D"/>
    <w:rsid w:val="00757238"/>
    <w:rsid w:val="00760FAA"/>
    <w:rsid w:val="0076115D"/>
    <w:rsid w:val="00763B87"/>
    <w:rsid w:val="00763E89"/>
    <w:rsid w:val="00764716"/>
    <w:rsid w:val="00764D78"/>
    <w:rsid w:val="0076684A"/>
    <w:rsid w:val="00766B40"/>
    <w:rsid w:val="00767190"/>
    <w:rsid w:val="00767A0C"/>
    <w:rsid w:val="0077179E"/>
    <w:rsid w:val="00773846"/>
    <w:rsid w:val="00777376"/>
    <w:rsid w:val="00780473"/>
    <w:rsid w:val="0078276D"/>
    <w:rsid w:val="00790806"/>
    <w:rsid w:val="00791ADD"/>
    <w:rsid w:val="0079491B"/>
    <w:rsid w:val="007970B1"/>
    <w:rsid w:val="007A5038"/>
    <w:rsid w:val="007A65C5"/>
    <w:rsid w:val="007A7B14"/>
    <w:rsid w:val="007B43D6"/>
    <w:rsid w:val="007B636E"/>
    <w:rsid w:val="007B6B7F"/>
    <w:rsid w:val="007C3ABE"/>
    <w:rsid w:val="007C709C"/>
    <w:rsid w:val="007D0F4C"/>
    <w:rsid w:val="007D4209"/>
    <w:rsid w:val="007D5FFB"/>
    <w:rsid w:val="007E1A2F"/>
    <w:rsid w:val="007E339F"/>
    <w:rsid w:val="007E752C"/>
    <w:rsid w:val="007F0201"/>
    <w:rsid w:val="007F1BC5"/>
    <w:rsid w:val="007F764A"/>
    <w:rsid w:val="00800044"/>
    <w:rsid w:val="0080166A"/>
    <w:rsid w:val="00807988"/>
    <w:rsid w:val="00811DA3"/>
    <w:rsid w:val="00813616"/>
    <w:rsid w:val="0081762C"/>
    <w:rsid w:val="00817E60"/>
    <w:rsid w:val="00820D13"/>
    <w:rsid w:val="00825E70"/>
    <w:rsid w:val="008315AE"/>
    <w:rsid w:val="00831ED1"/>
    <w:rsid w:val="00835AC7"/>
    <w:rsid w:val="00835CFD"/>
    <w:rsid w:val="0083765F"/>
    <w:rsid w:val="008404DA"/>
    <w:rsid w:val="00842815"/>
    <w:rsid w:val="00842E3B"/>
    <w:rsid w:val="00843050"/>
    <w:rsid w:val="00846A42"/>
    <w:rsid w:val="0084764F"/>
    <w:rsid w:val="0085372A"/>
    <w:rsid w:val="008542C5"/>
    <w:rsid w:val="00873094"/>
    <w:rsid w:val="00873C5C"/>
    <w:rsid w:val="008774AD"/>
    <w:rsid w:val="0088292A"/>
    <w:rsid w:val="00885713"/>
    <w:rsid w:val="00892512"/>
    <w:rsid w:val="0089366D"/>
    <w:rsid w:val="00896C04"/>
    <w:rsid w:val="008A2DEF"/>
    <w:rsid w:val="008A3089"/>
    <w:rsid w:val="008A5FB2"/>
    <w:rsid w:val="008A7140"/>
    <w:rsid w:val="008B20D7"/>
    <w:rsid w:val="008B5C11"/>
    <w:rsid w:val="008B6242"/>
    <w:rsid w:val="008C0BAD"/>
    <w:rsid w:val="008C45B1"/>
    <w:rsid w:val="008C6F89"/>
    <w:rsid w:val="008D043D"/>
    <w:rsid w:val="008D2E13"/>
    <w:rsid w:val="008D4AB9"/>
    <w:rsid w:val="008D55FF"/>
    <w:rsid w:val="008D7058"/>
    <w:rsid w:val="008E3C79"/>
    <w:rsid w:val="008E65E0"/>
    <w:rsid w:val="008F128C"/>
    <w:rsid w:val="008F1313"/>
    <w:rsid w:val="008F3E47"/>
    <w:rsid w:val="008F42E8"/>
    <w:rsid w:val="008F53AB"/>
    <w:rsid w:val="008F622B"/>
    <w:rsid w:val="008F7F7E"/>
    <w:rsid w:val="0090030B"/>
    <w:rsid w:val="00902478"/>
    <w:rsid w:val="00913841"/>
    <w:rsid w:val="00923717"/>
    <w:rsid w:val="00924943"/>
    <w:rsid w:val="00926563"/>
    <w:rsid w:val="00927809"/>
    <w:rsid w:val="009319F1"/>
    <w:rsid w:val="009346A4"/>
    <w:rsid w:val="00940044"/>
    <w:rsid w:val="0094063B"/>
    <w:rsid w:val="00941AFF"/>
    <w:rsid w:val="00943F9E"/>
    <w:rsid w:val="00944B5F"/>
    <w:rsid w:val="009468D3"/>
    <w:rsid w:val="009502B5"/>
    <w:rsid w:val="00952BAE"/>
    <w:rsid w:val="009537BA"/>
    <w:rsid w:val="009550E0"/>
    <w:rsid w:val="00955D87"/>
    <w:rsid w:val="00957784"/>
    <w:rsid w:val="00966379"/>
    <w:rsid w:val="00970C48"/>
    <w:rsid w:val="00971ED4"/>
    <w:rsid w:val="009728AE"/>
    <w:rsid w:val="00974C97"/>
    <w:rsid w:val="009826D6"/>
    <w:rsid w:val="009979A2"/>
    <w:rsid w:val="009A0305"/>
    <w:rsid w:val="009A3F6B"/>
    <w:rsid w:val="009B0E08"/>
    <w:rsid w:val="009B3499"/>
    <w:rsid w:val="009B5606"/>
    <w:rsid w:val="009B7718"/>
    <w:rsid w:val="009C31AC"/>
    <w:rsid w:val="009C4870"/>
    <w:rsid w:val="009C55AF"/>
    <w:rsid w:val="009D6165"/>
    <w:rsid w:val="009D6E28"/>
    <w:rsid w:val="009D6EB9"/>
    <w:rsid w:val="009D7BEF"/>
    <w:rsid w:val="009E465B"/>
    <w:rsid w:val="009F4585"/>
    <w:rsid w:val="009F4E75"/>
    <w:rsid w:val="009F6309"/>
    <w:rsid w:val="009F7C03"/>
    <w:rsid w:val="00A00513"/>
    <w:rsid w:val="00A019D5"/>
    <w:rsid w:val="00A0354B"/>
    <w:rsid w:val="00A036E5"/>
    <w:rsid w:val="00A05FD5"/>
    <w:rsid w:val="00A13E8A"/>
    <w:rsid w:val="00A156DC"/>
    <w:rsid w:val="00A20A77"/>
    <w:rsid w:val="00A2171E"/>
    <w:rsid w:val="00A2340E"/>
    <w:rsid w:val="00A23758"/>
    <w:rsid w:val="00A30192"/>
    <w:rsid w:val="00A3299C"/>
    <w:rsid w:val="00A33BDB"/>
    <w:rsid w:val="00A37CD5"/>
    <w:rsid w:val="00A43867"/>
    <w:rsid w:val="00A43CF7"/>
    <w:rsid w:val="00A450C1"/>
    <w:rsid w:val="00A53256"/>
    <w:rsid w:val="00A53D5F"/>
    <w:rsid w:val="00A559E7"/>
    <w:rsid w:val="00A5760F"/>
    <w:rsid w:val="00A60DE7"/>
    <w:rsid w:val="00A61ADD"/>
    <w:rsid w:val="00A71BC0"/>
    <w:rsid w:val="00A73217"/>
    <w:rsid w:val="00A75328"/>
    <w:rsid w:val="00A755D3"/>
    <w:rsid w:val="00A7731B"/>
    <w:rsid w:val="00A77B0C"/>
    <w:rsid w:val="00A814B5"/>
    <w:rsid w:val="00A818B9"/>
    <w:rsid w:val="00A8462B"/>
    <w:rsid w:val="00A85CE0"/>
    <w:rsid w:val="00A8696E"/>
    <w:rsid w:val="00A90AE5"/>
    <w:rsid w:val="00A922E2"/>
    <w:rsid w:val="00A92ADD"/>
    <w:rsid w:val="00A94F1A"/>
    <w:rsid w:val="00A96187"/>
    <w:rsid w:val="00A971D9"/>
    <w:rsid w:val="00AA494E"/>
    <w:rsid w:val="00AB76E1"/>
    <w:rsid w:val="00AB7C10"/>
    <w:rsid w:val="00AC1A70"/>
    <w:rsid w:val="00AC2E6B"/>
    <w:rsid w:val="00AC6A50"/>
    <w:rsid w:val="00AD3426"/>
    <w:rsid w:val="00AD34E5"/>
    <w:rsid w:val="00AE11A1"/>
    <w:rsid w:val="00AE1FE7"/>
    <w:rsid w:val="00AE24E4"/>
    <w:rsid w:val="00AE2601"/>
    <w:rsid w:val="00AF12ED"/>
    <w:rsid w:val="00AF183D"/>
    <w:rsid w:val="00AF1C7B"/>
    <w:rsid w:val="00AF695F"/>
    <w:rsid w:val="00AF6AA0"/>
    <w:rsid w:val="00B03CB7"/>
    <w:rsid w:val="00B0648C"/>
    <w:rsid w:val="00B06A37"/>
    <w:rsid w:val="00B07E14"/>
    <w:rsid w:val="00B07EB8"/>
    <w:rsid w:val="00B14BCE"/>
    <w:rsid w:val="00B22BEF"/>
    <w:rsid w:val="00B24FE6"/>
    <w:rsid w:val="00B26ADB"/>
    <w:rsid w:val="00B323A8"/>
    <w:rsid w:val="00B32ABC"/>
    <w:rsid w:val="00B35BBB"/>
    <w:rsid w:val="00B457DE"/>
    <w:rsid w:val="00B502E0"/>
    <w:rsid w:val="00B50DD7"/>
    <w:rsid w:val="00B50E33"/>
    <w:rsid w:val="00B572A3"/>
    <w:rsid w:val="00B64124"/>
    <w:rsid w:val="00B64E92"/>
    <w:rsid w:val="00B651DC"/>
    <w:rsid w:val="00B70FE9"/>
    <w:rsid w:val="00B71328"/>
    <w:rsid w:val="00B80B35"/>
    <w:rsid w:val="00B833DA"/>
    <w:rsid w:val="00B872C0"/>
    <w:rsid w:val="00B87658"/>
    <w:rsid w:val="00B877B3"/>
    <w:rsid w:val="00B92081"/>
    <w:rsid w:val="00B95FB5"/>
    <w:rsid w:val="00BA14EC"/>
    <w:rsid w:val="00BA19BD"/>
    <w:rsid w:val="00BA205C"/>
    <w:rsid w:val="00BA4D9D"/>
    <w:rsid w:val="00BA57BD"/>
    <w:rsid w:val="00BA6531"/>
    <w:rsid w:val="00BA70A8"/>
    <w:rsid w:val="00BA7FD1"/>
    <w:rsid w:val="00BB0C3A"/>
    <w:rsid w:val="00BB2E30"/>
    <w:rsid w:val="00BB4B98"/>
    <w:rsid w:val="00BB60A7"/>
    <w:rsid w:val="00BB687D"/>
    <w:rsid w:val="00BB699D"/>
    <w:rsid w:val="00BC576B"/>
    <w:rsid w:val="00BC7628"/>
    <w:rsid w:val="00BD0AA0"/>
    <w:rsid w:val="00BD0E37"/>
    <w:rsid w:val="00BD3CE6"/>
    <w:rsid w:val="00BD64AC"/>
    <w:rsid w:val="00BE3358"/>
    <w:rsid w:val="00BF4BFE"/>
    <w:rsid w:val="00BF6AFB"/>
    <w:rsid w:val="00C01011"/>
    <w:rsid w:val="00C01E6D"/>
    <w:rsid w:val="00C03311"/>
    <w:rsid w:val="00C04325"/>
    <w:rsid w:val="00C07FF3"/>
    <w:rsid w:val="00C108E5"/>
    <w:rsid w:val="00C21388"/>
    <w:rsid w:val="00C25372"/>
    <w:rsid w:val="00C25EB1"/>
    <w:rsid w:val="00C2628D"/>
    <w:rsid w:val="00C313F2"/>
    <w:rsid w:val="00C34116"/>
    <w:rsid w:val="00C34626"/>
    <w:rsid w:val="00C37149"/>
    <w:rsid w:val="00C40558"/>
    <w:rsid w:val="00C42C51"/>
    <w:rsid w:val="00C44273"/>
    <w:rsid w:val="00C47838"/>
    <w:rsid w:val="00C5223F"/>
    <w:rsid w:val="00C53754"/>
    <w:rsid w:val="00C5509A"/>
    <w:rsid w:val="00C55206"/>
    <w:rsid w:val="00C55BC7"/>
    <w:rsid w:val="00C56009"/>
    <w:rsid w:val="00C65171"/>
    <w:rsid w:val="00C67C04"/>
    <w:rsid w:val="00C73BEA"/>
    <w:rsid w:val="00C754E3"/>
    <w:rsid w:val="00C75894"/>
    <w:rsid w:val="00C874A0"/>
    <w:rsid w:val="00C920A0"/>
    <w:rsid w:val="00C932BA"/>
    <w:rsid w:val="00C944CE"/>
    <w:rsid w:val="00CA0143"/>
    <w:rsid w:val="00CA13B8"/>
    <w:rsid w:val="00CA488B"/>
    <w:rsid w:val="00CB1E7C"/>
    <w:rsid w:val="00CB405A"/>
    <w:rsid w:val="00CB7C7C"/>
    <w:rsid w:val="00CC7BEF"/>
    <w:rsid w:val="00CD1E1C"/>
    <w:rsid w:val="00CF3165"/>
    <w:rsid w:val="00CF552A"/>
    <w:rsid w:val="00CF774F"/>
    <w:rsid w:val="00D01C6B"/>
    <w:rsid w:val="00D03BD0"/>
    <w:rsid w:val="00D120C5"/>
    <w:rsid w:val="00D13F69"/>
    <w:rsid w:val="00D14B46"/>
    <w:rsid w:val="00D1633A"/>
    <w:rsid w:val="00D254AE"/>
    <w:rsid w:val="00D2597C"/>
    <w:rsid w:val="00D26415"/>
    <w:rsid w:val="00D36AC5"/>
    <w:rsid w:val="00D401CB"/>
    <w:rsid w:val="00D441F1"/>
    <w:rsid w:val="00D45990"/>
    <w:rsid w:val="00D45B19"/>
    <w:rsid w:val="00D46604"/>
    <w:rsid w:val="00D47C72"/>
    <w:rsid w:val="00D47E40"/>
    <w:rsid w:val="00D50B9B"/>
    <w:rsid w:val="00D52964"/>
    <w:rsid w:val="00D6265E"/>
    <w:rsid w:val="00D63F4E"/>
    <w:rsid w:val="00D6423D"/>
    <w:rsid w:val="00D653BC"/>
    <w:rsid w:val="00D65910"/>
    <w:rsid w:val="00D70B44"/>
    <w:rsid w:val="00D710E9"/>
    <w:rsid w:val="00D73B89"/>
    <w:rsid w:val="00D743B2"/>
    <w:rsid w:val="00D74D79"/>
    <w:rsid w:val="00D74FEF"/>
    <w:rsid w:val="00D758E9"/>
    <w:rsid w:val="00D765C8"/>
    <w:rsid w:val="00D7672D"/>
    <w:rsid w:val="00D76B47"/>
    <w:rsid w:val="00D80663"/>
    <w:rsid w:val="00D80BBC"/>
    <w:rsid w:val="00D8251C"/>
    <w:rsid w:val="00D83203"/>
    <w:rsid w:val="00D97EA5"/>
    <w:rsid w:val="00DA0203"/>
    <w:rsid w:val="00DA05ED"/>
    <w:rsid w:val="00DA1EE2"/>
    <w:rsid w:val="00DA250E"/>
    <w:rsid w:val="00DA2697"/>
    <w:rsid w:val="00DA4060"/>
    <w:rsid w:val="00DA5C21"/>
    <w:rsid w:val="00DA6003"/>
    <w:rsid w:val="00DA7815"/>
    <w:rsid w:val="00DB558D"/>
    <w:rsid w:val="00DB5A03"/>
    <w:rsid w:val="00DC0585"/>
    <w:rsid w:val="00DC53A8"/>
    <w:rsid w:val="00DD069A"/>
    <w:rsid w:val="00DD08DF"/>
    <w:rsid w:val="00DD2A47"/>
    <w:rsid w:val="00DE10B4"/>
    <w:rsid w:val="00DE119E"/>
    <w:rsid w:val="00DE692E"/>
    <w:rsid w:val="00DF1342"/>
    <w:rsid w:val="00DF1CDF"/>
    <w:rsid w:val="00DF2E98"/>
    <w:rsid w:val="00DF46D8"/>
    <w:rsid w:val="00DF641F"/>
    <w:rsid w:val="00E048CE"/>
    <w:rsid w:val="00E1178B"/>
    <w:rsid w:val="00E125B3"/>
    <w:rsid w:val="00E12710"/>
    <w:rsid w:val="00E14E32"/>
    <w:rsid w:val="00E1638B"/>
    <w:rsid w:val="00E20AC1"/>
    <w:rsid w:val="00E21194"/>
    <w:rsid w:val="00E221AF"/>
    <w:rsid w:val="00E2228A"/>
    <w:rsid w:val="00E2531E"/>
    <w:rsid w:val="00E35D8B"/>
    <w:rsid w:val="00E3695A"/>
    <w:rsid w:val="00E40DB3"/>
    <w:rsid w:val="00E441ED"/>
    <w:rsid w:val="00E4601F"/>
    <w:rsid w:val="00E654CE"/>
    <w:rsid w:val="00E667B0"/>
    <w:rsid w:val="00E667DB"/>
    <w:rsid w:val="00E669E6"/>
    <w:rsid w:val="00E66D75"/>
    <w:rsid w:val="00E74DA5"/>
    <w:rsid w:val="00E75C0B"/>
    <w:rsid w:val="00E75CF9"/>
    <w:rsid w:val="00E82E0C"/>
    <w:rsid w:val="00E85B6A"/>
    <w:rsid w:val="00E874DD"/>
    <w:rsid w:val="00E9047C"/>
    <w:rsid w:val="00E91D4B"/>
    <w:rsid w:val="00E95785"/>
    <w:rsid w:val="00EA21F9"/>
    <w:rsid w:val="00EA66C0"/>
    <w:rsid w:val="00EA756C"/>
    <w:rsid w:val="00EB1C95"/>
    <w:rsid w:val="00EB51B3"/>
    <w:rsid w:val="00EE3F9D"/>
    <w:rsid w:val="00EE40DC"/>
    <w:rsid w:val="00EE5421"/>
    <w:rsid w:val="00EE720F"/>
    <w:rsid w:val="00EE750D"/>
    <w:rsid w:val="00EF0581"/>
    <w:rsid w:val="00EF3758"/>
    <w:rsid w:val="00EF6573"/>
    <w:rsid w:val="00EF7116"/>
    <w:rsid w:val="00F00291"/>
    <w:rsid w:val="00F02789"/>
    <w:rsid w:val="00F02C02"/>
    <w:rsid w:val="00F04178"/>
    <w:rsid w:val="00F0447E"/>
    <w:rsid w:val="00F10EEE"/>
    <w:rsid w:val="00F11E44"/>
    <w:rsid w:val="00F12473"/>
    <w:rsid w:val="00F12BFF"/>
    <w:rsid w:val="00F1448A"/>
    <w:rsid w:val="00F16016"/>
    <w:rsid w:val="00F23B0A"/>
    <w:rsid w:val="00F310EA"/>
    <w:rsid w:val="00F31B9B"/>
    <w:rsid w:val="00F32CE1"/>
    <w:rsid w:val="00F33C93"/>
    <w:rsid w:val="00F35805"/>
    <w:rsid w:val="00F3590F"/>
    <w:rsid w:val="00F35E54"/>
    <w:rsid w:val="00F36147"/>
    <w:rsid w:val="00F40C53"/>
    <w:rsid w:val="00F4102D"/>
    <w:rsid w:val="00F41904"/>
    <w:rsid w:val="00F42113"/>
    <w:rsid w:val="00F435B9"/>
    <w:rsid w:val="00F4642C"/>
    <w:rsid w:val="00F5104A"/>
    <w:rsid w:val="00F5197F"/>
    <w:rsid w:val="00F54A9B"/>
    <w:rsid w:val="00F553F4"/>
    <w:rsid w:val="00F6256D"/>
    <w:rsid w:val="00F678C6"/>
    <w:rsid w:val="00F717E2"/>
    <w:rsid w:val="00F75200"/>
    <w:rsid w:val="00F801D3"/>
    <w:rsid w:val="00F83267"/>
    <w:rsid w:val="00F9693D"/>
    <w:rsid w:val="00F9776D"/>
    <w:rsid w:val="00F97A17"/>
    <w:rsid w:val="00FA0B3B"/>
    <w:rsid w:val="00FA2F32"/>
    <w:rsid w:val="00FA6A5F"/>
    <w:rsid w:val="00FB1436"/>
    <w:rsid w:val="00FB3219"/>
    <w:rsid w:val="00FB74DA"/>
    <w:rsid w:val="00FC18FD"/>
    <w:rsid w:val="00FC2A8A"/>
    <w:rsid w:val="00FC325D"/>
    <w:rsid w:val="00FC3703"/>
    <w:rsid w:val="00FC45EF"/>
    <w:rsid w:val="00FC607C"/>
    <w:rsid w:val="00FD318B"/>
    <w:rsid w:val="00FD74AE"/>
    <w:rsid w:val="00FD7C88"/>
    <w:rsid w:val="00FE1502"/>
    <w:rsid w:val="00FE1E4E"/>
    <w:rsid w:val="00FE2A61"/>
    <w:rsid w:val="00FE4F89"/>
    <w:rsid w:val="00FF2446"/>
    <w:rsid w:val="00FF57D9"/>
    <w:rsid w:val="011174BE"/>
    <w:rsid w:val="013EF9A3"/>
    <w:rsid w:val="03B6124E"/>
    <w:rsid w:val="03C82677"/>
    <w:rsid w:val="0416F72F"/>
    <w:rsid w:val="041EFE4C"/>
    <w:rsid w:val="042621A7"/>
    <w:rsid w:val="04FAB739"/>
    <w:rsid w:val="0564FB07"/>
    <w:rsid w:val="05AB32FF"/>
    <w:rsid w:val="05E0FA87"/>
    <w:rsid w:val="06043B3B"/>
    <w:rsid w:val="064F5840"/>
    <w:rsid w:val="06A14906"/>
    <w:rsid w:val="06D1EC2C"/>
    <w:rsid w:val="071E3184"/>
    <w:rsid w:val="0752E859"/>
    <w:rsid w:val="0772078C"/>
    <w:rsid w:val="07F79FC3"/>
    <w:rsid w:val="081DB414"/>
    <w:rsid w:val="082A6335"/>
    <w:rsid w:val="093854BA"/>
    <w:rsid w:val="09631FA4"/>
    <w:rsid w:val="097B12D0"/>
    <w:rsid w:val="097F25BF"/>
    <w:rsid w:val="09E1A3B5"/>
    <w:rsid w:val="0A2530A6"/>
    <w:rsid w:val="0B1A331A"/>
    <w:rsid w:val="0B8FE1D9"/>
    <w:rsid w:val="0BF825F2"/>
    <w:rsid w:val="0C974297"/>
    <w:rsid w:val="0CFE3772"/>
    <w:rsid w:val="0D179FC2"/>
    <w:rsid w:val="0D904285"/>
    <w:rsid w:val="0DAB3B00"/>
    <w:rsid w:val="0EC3C055"/>
    <w:rsid w:val="0EDD4007"/>
    <w:rsid w:val="0F47A7D8"/>
    <w:rsid w:val="0F88AB60"/>
    <w:rsid w:val="0FB30ABF"/>
    <w:rsid w:val="0FD038B1"/>
    <w:rsid w:val="0FD43B15"/>
    <w:rsid w:val="10347969"/>
    <w:rsid w:val="103DCC6C"/>
    <w:rsid w:val="1041A1D3"/>
    <w:rsid w:val="1222B90E"/>
    <w:rsid w:val="125075A8"/>
    <w:rsid w:val="12D71055"/>
    <w:rsid w:val="130657EA"/>
    <w:rsid w:val="138DAEF8"/>
    <w:rsid w:val="1447B5F3"/>
    <w:rsid w:val="14829030"/>
    <w:rsid w:val="159EB257"/>
    <w:rsid w:val="167965A5"/>
    <w:rsid w:val="168D647F"/>
    <w:rsid w:val="1691F68A"/>
    <w:rsid w:val="169CFB5E"/>
    <w:rsid w:val="170F962C"/>
    <w:rsid w:val="1717274E"/>
    <w:rsid w:val="176042E4"/>
    <w:rsid w:val="176125B6"/>
    <w:rsid w:val="17E27529"/>
    <w:rsid w:val="18D88BA9"/>
    <w:rsid w:val="190E4779"/>
    <w:rsid w:val="1944F1DA"/>
    <w:rsid w:val="194A2EB4"/>
    <w:rsid w:val="19D6171B"/>
    <w:rsid w:val="19E05B5C"/>
    <w:rsid w:val="1A4E117C"/>
    <w:rsid w:val="1AA0E9F1"/>
    <w:rsid w:val="1AF89FFA"/>
    <w:rsid w:val="1B89FD33"/>
    <w:rsid w:val="1C0D6B18"/>
    <w:rsid w:val="1CE68926"/>
    <w:rsid w:val="1D1545EB"/>
    <w:rsid w:val="1D25A1C5"/>
    <w:rsid w:val="1D2D70A3"/>
    <w:rsid w:val="1D6383B6"/>
    <w:rsid w:val="1D75486D"/>
    <w:rsid w:val="1DCE97B6"/>
    <w:rsid w:val="1F84A6DB"/>
    <w:rsid w:val="1FB7A841"/>
    <w:rsid w:val="1FF773EF"/>
    <w:rsid w:val="2051A262"/>
    <w:rsid w:val="20626886"/>
    <w:rsid w:val="2113A7F6"/>
    <w:rsid w:val="212AB3B6"/>
    <w:rsid w:val="21CF6C98"/>
    <w:rsid w:val="22731065"/>
    <w:rsid w:val="2355BD9E"/>
    <w:rsid w:val="237A3FF6"/>
    <w:rsid w:val="23F94CDB"/>
    <w:rsid w:val="25350524"/>
    <w:rsid w:val="25F6539E"/>
    <w:rsid w:val="2640DEBC"/>
    <w:rsid w:val="26A0BF8A"/>
    <w:rsid w:val="26B2374C"/>
    <w:rsid w:val="26B8FC21"/>
    <w:rsid w:val="26C0D0B4"/>
    <w:rsid w:val="28758497"/>
    <w:rsid w:val="28A9C5D6"/>
    <w:rsid w:val="28D01B30"/>
    <w:rsid w:val="28F85355"/>
    <w:rsid w:val="28FCCF64"/>
    <w:rsid w:val="29166201"/>
    <w:rsid w:val="29CC67E1"/>
    <w:rsid w:val="29FF2FA6"/>
    <w:rsid w:val="2A24794C"/>
    <w:rsid w:val="2A585FE9"/>
    <w:rsid w:val="2A6E9EA0"/>
    <w:rsid w:val="2A94A0E4"/>
    <w:rsid w:val="2A9F2B08"/>
    <w:rsid w:val="2ACAD9C4"/>
    <w:rsid w:val="2B90E8B9"/>
    <w:rsid w:val="2B995BEC"/>
    <w:rsid w:val="2C65888D"/>
    <w:rsid w:val="2CE008F7"/>
    <w:rsid w:val="2DDCE428"/>
    <w:rsid w:val="2E2CA25A"/>
    <w:rsid w:val="2F3F47BC"/>
    <w:rsid w:val="2F67E772"/>
    <w:rsid w:val="2F7BDC2C"/>
    <w:rsid w:val="2F8480D4"/>
    <w:rsid w:val="2FB605F2"/>
    <w:rsid w:val="301AA0D0"/>
    <w:rsid w:val="30BB8ED8"/>
    <w:rsid w:val="313BF147"/>
    <w:rsid w:val="317771AB"/>
    <w:rsid w:val="318F37E6"/>
    <w:rsid w:val="327B18B7"/>
    <w:rsid w:val="32F93733"/>
    <w:rsid w:val="3300097D"/>
    <w:rsid w:val="34146C63"/>
    <w:rsid w:val="35028E28"/>
    <w:rsid w:val="35CC5161"/>
    <w:rsid w:val="36A9FE9B"/>
    <w:rsid w:val="371431DE"/>
    <w:rsid w:val="373F6184"/>
    <w:rsid w:val="37687D16"/>
    <w:rsid w:val="37A9E576"/>
    <w:rsid w:val="37D2B1C8"/>
    <w:rsid w:val="37F2ADF3"/>
    <w:rsid w:val="385880E0"/>
    <w:rsid w:val="385969B5"/>
    <w:rsid w:val="3875D98D"/>
    <w:rsid w:val="38C3E755"/>
    <w:rsid w:val="3989963F"/>
    <w:rsid w:val="39F10775"/>
    <w:rsid w:val="39F951E9"/>
    <w:rsid w:val="3A06CC9E"/>
    <w:rsid w:val="3A1E6A1E"/>
    <w:rsid w:val="3A204465"/>
    <w:rsid w:val="3AB38831"/>
    <w:rsid w:val="3B78B3B6"/>
    <w:rsid w:val="3BDCB061"/>
    <w:rsid w:val="3C703017"/>
    <w:rsid w:val="3D05B025"/>
    <w:rsid w:val="3D3942EE"/>
    <w:rsid w:val="3D62E6F8"/>
    <w:rsid w:val="3D68A43E"/>
    <w:rsid w:val="3D8E8DB6"/>
    <w:rsid w:val="3DC98FC7"/>
    <w:rsid w:val="3ED83E26"/>
    <w:rsid w:val="3F6527D7"/>
    <w:rsid w:val="3FC0552B"/>
    <w:rsid w:val="40E792B5"/>
    <w:rsid w:val="41AA6750"/>
    <w:rsid w:val="41BB1D0C"/>
    <w:rsid w:val="4253DA25"/>
    <w:rsid w:val="4254D917"/>
    <w:rsid w:val="4282B612"/>
    <w:rsid w:val="42CE0F2A"/>
    <w:rsid w:val="43CE46F8"/>
    <w:rsid w:val="43D8E805"/>
    <w:rsid w:val="4419473B"/>
    <w:rsid w:val="450C4FCA"/>
    <w:rsid w:val="45ACDCA5"/>
    <w:rsid w:val="460BF6D9"/>
    <w:rsid w:val="461254DE"/>
    <w:rsid w:val="464CE062"/>
    <w:rsid w:val="46991C57"/>
    <w:rsid w:val="46A0C0E0"/>
    <w:rsid w:val="4726C12B"/>
    <w:rsid w:val="47387B01"/>
    <w:rsid w:val="483FF721"/>
    <w:rsid w:val="485553DE"/>
    <w:rsid w:val="4886C578"/>
    <w:rsid w:val="48A57880"/>
    <w:rsid w:val="48DEB930"/>
    <w:rsid w:val="48F88950"/>
    <w:rsid w:val="490993F5"/>
    <w:rsid w:val="49F3E7DB"/>
    <w:rsid w:val="4ACE0AE2"/>
    <w:rsid w:val="4AEB274F"/>
    <w:rsid w:val="4D565792"/>
    <w:rsid w:val="4DCFE973"/>
    <w:rsid w:val="4E87851C"/>
    <w:rsid w:val="4EAE5203"/>
    <w:rsid w:val="4ED22215"/>
    <w:rsid w:val="4EF3AE94"/>
    <w:rsid w:val="4EF98E75"/>
    <w:rsid w:val="4F0D6ECE"/>
    <w:rsid w:val="4F38A087"/>
    <w:rsid w:val="4F9463F2"/>
    <w:rsid w:val="4FA92B40"/>
    <w:rsid w:val="500217C1"/>
    <w:rsid w:val="505A569D"/>
    <w:rsid w:val="508B5E3F"/>
    <w:rsid w:val="50B51E2F"/>
    <w:rsid w:val="51504710"/>
    <w:rsid w:val="519941DB"/>
    <w:rsid w:val="51DDC982"/>
    <w:rsid w:val="523E1B66"/>
    <w:rsid w:val="52EBA2AB"/>
    <w:rsid w:val="5317D3C9"/>
    <w:rsid w:val="53331AB2"/>
    <w:rsid w:val="53A8A67E"/>
    <w:rsid w:val="53CC626F"/>
    <w:rsid w:val="55284187"/>
    <w:rsid w:val="555AB640"/>
    <w:rsid w:val="558E835C"/>
    <w:rsid w:val="55B3C629"/>
    <w:rsid w:val="55BA9B2D"/>
    <w:rsid w:val="585C0650"/>
    <w:rsid w:val="587D08F3"/>
    <w:rsid w:val="58F21AC4"/>
    <w:rsid w:val="5901E32F"/>
    <w:rsid w:val="5902207F"/>
    <w:rsid w:val="59159DAC"/>
    <w:rsid w:val="5990B9D7"/>
    <w:rsid w:val="5A27A154"/>
    <w:rsid w:val="5AE3C2FD"/>
    <w:rsid w:val="5BC9898B"/>
    <w:rsid w:val="5CD21662"/>
    <w:rsid w:val="5D75E351"/>
    <w:rsid w:val="5D7F7BFC"/>
    <w:rsid w:val="5DC2A5FF"/>
    <w:rsid w:val="5DEF45FD"/>
    <w:rsid w:val="5E3999C1"/>
    <w:rsid w:val="5F48EC8E"/>
    <w:rsid w:val="5FB6BDE6"/>
    <w:rsid w:val="5FDE2380"/>
    <w:rsid w:val="5FF010C8"/>
    <w:rsid w:val="603DA7DB"/>
    <w:rsid w:val="609666A1"/>
    <w:rsid w:val="612C6DB7"/>
    <w:rsid w:val="615BB32C"/>
    <w:rsid w:val="6168B953"/>
    <w:rsid w:val="62DDE7D9"/>
    <w:rsid w:val="63804532"/>
    <w:rsid w:val="63BCA53E"/>
    <w:rsid w:val="641FF05D"/>
    <w:rsid w:val="647A20B6"/>
    <w:rsid w:val="6512796C"/>
    <w:rsid w:val="655ACA03"/>
    <w:rsid w:val="661F3608"/>
    <w:rsid w:val="66F49D68"/>
    <w:rsid w:val="6701E7E6"/>
    <w:rsid w:val="673C7BBB"/>
    <w:rsid w:val="67A94BC1"/>
    <w:rsid w:val="67ABE6AE"/>
    <w:rsid w:val="67DCE9FD"/>
    <w:rsid w:val="68072CAC"/>
    <w:rsid w:val="68459BC0"/>
    <w:rsid w:val="692DC430"/>
    <w:rsid w:val="69489A48"/>
    <w:rsid w:val="6961BA10"/>
    <w:rsid w:val="69C3126D"/>
    <w:rsid w:val="69DAAC56"/>
    <w:rsid w:val="69FCD5CF"/>
    <w:rsid w:val="6B035081"/>
    <w:rsid w:val="6B0C6F06"/>
    <w:rsid w:val="6B546B99"/>
    <w:rsid w:val="6B72E891"/>
    <w:rsid w:val="6BB3BD6B"/>
    <w:rsid w:val="6BCB5851"/>
    <w:rsid w:val="6BD4AF6F"/>
    <w:rsid w:val="6BEB170B"/>
    <w:rsid w:val="6C136023"/>
    <w:rsid w:val="6CBE7068"/>
    <w:rsid w:val="6D98640D"/>
    <w:rsid w:val="6E632530"/>
    <w:rsid w:val="6EAC0CB4"/>
    <w:rsid w:val="6EE2F45A"/>
    <w:rsid w:val="6FE3EBC0"/>
    <w:rsid w:val="70B8D868"/>
    <w:rsid w:val="72DED632"/>
    <w:rsid w:val="73128276"/>
    <w:rsid w:val="733635DB"/>
    <w:rsid w:val="735134BF"/>
    <w:rsid w:val="746DF574"/>
    <w:rsid w:val="747B9D47"/>
    <w:rsid w:val="7482BDAC"/>
    <w:rsid w:val="7487AA2C"/>
    <w:rsid w:val="74F37BF8"/>
    <w:rsid w:val="751D7847"/>
    <w:rsid w:val="7558EAC2"/>
    <w:rsid w:val="75593220"/>
    <w:rsid w:val="759725F6"/>
    <w:rsid w:val="76107234"/>
    <w:rsid w:val="762EE868"/>
    <w:rsid w:val="76A501D2"/>
    <w:rsid w:val="76D50AB1"/>
    <w:rsid w:val="771EE3C9"/>
    <w:rsid w:val="774FA86E"/>
    <w:rsid w:val="77500FCF"/>
    <w:rsid w:val="77989035"/>
    <w:rsid w:val="77B2BBE0"/>
    <w:rsid w:val="78051584"/>
    <w:rsid w:val="79A00EFE"/>
    <w:rsid w:val="79CAA963"/>
    <w:rsid w:val="79DD3C83"/>
    <w:rsid w:val="79FC66CB"/>
    <w:rsid w:val="7A678444"/>
    <w:rsid w:val="7B0E0922"/>
    <w:rsid w:val="7B66971D"/>
    <w:rsid w:val="7B7E617D"/>
    <w:rsid w:val="7BF65AF4"/>
    <w:rsid w:val="7D32E36F"/>
    <w:rsid w:val="7DB0FB85"/>
    <w:rsid w:val="7F38007F"/>
    <w:rsid w:val="7F75A7DA"/>
    <w:rsid w:val="7FC0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03017"/>
  <w15:chartTrackingRefBased/>
  <w15:docId w15:val="{1114B582-A0E2-493E-AE58-F065CE40F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B297D"/>
    <w:pPr>
      <w:spacing w:after="0" w:line="240" w:lineRule="auto"/>
      <w:ind w:firstLine="461"/>
      <w:jc w:val="both"/>
    </w:pPr>
    <w:rPr>
      <w:rFonts w:ascii="Times" w:eastAsia="PMingLiU" w:hAnsi="Times" w:cs="Times New Roman"/>
      <w:sz w:val="20"/>
      <w:szCs w:val="20"/>
      <w:lang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20DD"/>
    <w:pPr>
      <w:keepNext/>
      <w:keepLines/>
      <w:numPr>
        <w:numId w:val="1"/>
      </w:numPr>
      <w:suppressAutoHyphens/>
      <w:spacing w:before="520" w:after="280" w:line="320" w:lineRule="exact"/>
      <w:outlineLvl w:val="0"/>
    </w:pPr>
    <w:rPr>
      <w:b/>
      <w:sz w:val="24"/>
    </w:rPr>
  </w:style>
  <w:style w:type="paragraph" w:styleId="Heading2">
    <w:name w:val="heading 2"/>
    <w:basedOn w:val="Heading1"/>
    <w:next w:val="Normal"/>
    <w:link w:val="Heading2Char"/>
    <w:unhideWhenUsed/>
    <w:qFormat/>
    <w:rsid w:val="00BA14EC"/>
    <w:pPr>
      <w:numPr>
        <w:ilvl w:val="1"/>
      </w:numPr>
      <w:spacing w:before="440" w:after="220"/>
      <w:ind w:left="432"/>
      <w:outlineLvl w:val="1"/>
    </w:pPr>
    <w:rPr>
      <w:sz w:val="20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80B35"/>
    <w:pPr>
      <w:numPr>
        <w:ilvl w:val="0"/>
        <w:numId w:val="0"/>
      </w:numPr>
      <w:spacing w:before="320" w:after="0"/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A036E5"/>
    <w:pPr>
      <w:outlineLvl w:val="3"/>
    </w:pPr>
    <w:rPr>
      <w:b w:val="0"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24FE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120DD"/>
    <w:rPr>
      <w:rFonts w:ascii="Times" w:eastAsia="PMingLiU" w:hAnsi="Times" w:cs="Times New Roman"/>
      <w:b/>
      <w:sz w:val="24"/>
      <w:szCs w:val="20"/>
      <w:lang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5338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381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38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38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381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81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811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33811"/>
    <w:rPr>
      <w:color w:val="954F72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955D87"/>
    <w:pPr>
      <w:ind w:firstLine="0"/>
    </w:pPr>
    <w:rPr>
      <w:sz w:val="18"/>
    </w:rPr>
  </w:style>
  <w:style w:type="paragraph" w:customStyle="1" w:styleId="author">
    <w:name w:val="author"/>
    <w:basedOn w:val="Normal"/>
    <w:next w:val="authorinfo"/>
    <w:rsid w:val="006971AA"/>
    <w:pPr>
      <w:spacing w:after="220"/>
      <w:ind w:firstLine="0"/>
      <w:jc w:val="center"/>
    </w:pPr>
  </w:style>
  <w:style w:type="paragraph" w:customStyle="1" w:styleId="authorinfo">
    <w:name w:val="authorinfo"/>
    <w:basedOn w:val="Normal"/>
    <w:next w:val="email"/>
    <w:rsid w:val="006971AA"/>
    <w:pPr>
      <w:ind w:firstLine="0"/>
      <w:jc w:val="center"/>
    </w:pPr>
    <w:rPr>
      <w:sz w:val="18"/>
    </w:rPr>
  </w:style>
  <w:style w:type="paragraph" w:customStyle="1" w:styleId="email">
    <w:name w:val="email"/>
    <w:basedOn w:val="Normal"/>
    <w:next w:val="Normal"/>
    <w:rsid w:val="006971AA"/>
    <w:pPr>
      <w:ind w:firstLine="0"/>
      <w:jc w:val="center"/>
    </w:pPr>
    <w:rPr>
      <w:sz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971AA"/>
    <w:pPr>
      <w:keepNext/>
      <w:keepLines/>
      <w:pageBreakBefore/>
      <w:tabs>
        <w:tab w:val="left" w:pos="284"/>
      </w:tabs>
      <w:suppressAutoHyphens/>
      <w:spacing w:after="460" w:line="348" w:lineRule="exact"/>
      <w:ind w:firstLine="0"/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6971AA"/>
    <w:rPr>
      <w:rFonts w:ascii="Times" w:eastAsia="PMingLiU" w:hAnsi="Times" w:cs="Times New Roman"/>
      <w:b/>
      <w:sz w:val="28"/>
      <w:szCs w:val="20"/>
      <w:lang w:eastAsia="de-DE"/>
    </w:rPr>
  </w:style>
  <w:style w:type="paragraph" w:customStyle="1" w:styleId="Abstract">
    <w:name w:val="Abstract"/>
    <w:basedOn w:val="Normal"/>
    <w:link w:val="AbstractChar"/>
    <w:qFormat/>
    <w:rsid w:val="00663350"/>
    <w:pPr>
      <w:spacing w:before="400" w:after="200"/>
      <w:ind w:left="567" w:right="567" w:firstLine="0"/>
    </w:pPr>
    <w:rPr>
      <w:sz w:val="18"/>
    </w:rPr>
  </w:style>
  <w:style w:type="character" w:customStyle="1" w:styleId="AbstractChar">
    <w:name w:val="Abstract Char"/>
    <w:link w:val="Abstract"/>
    <w:rsid w:val="00663350"/>
    <w:rPr>
      <w:rFonts w:ascii="Times" w:eastAsia="PMingLiU" w:hAnsi="Times" w:cs="Times New Roman"/>
      <w:sz w:val="18"/>
      <w:szCs w:val="20"/>
      <w:lang w:eastAsia="de-DE"/>
    </w:rPr>
  </w:style>
  <w:style w:type="character" w:customStyle="1" w:styleId="Heading2Char">
    <w:name w:val="Heading 2 Char"/>
    <w:basedOn w:val="DefaultParagraphFont"/>
    <w:link w:val="Heading2"/>
    <w:rsid w:val="00BA14EC"/>
    <w:rPr>
      <w:rFonts w:ascii="Times" w:eastAsia="PMingLiU" w:hAnsi="Times" w:cs="Times New Roman"/>
      <w:b/>
      <w:sz w:val="20"/>
      <w:szCs w:val="20"/>
      <w:lang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B80B35"/>
    <w:rPr>
      <w:rFonts w:ascii="Times" w:eastAsia="PMingLiU" w:hAnsi="Times" w:cs="Times New Roman"/>
      <w:b/>
      <w:sz w:val="20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uiPriority w:val="9"/>
    <w:rsid w:val="00A036E5"/>
    <w:rPr>
      <w:rFonts w:ascii="Times" w:eastAsia="PMingLiU" w:hAnsi="Times" w:cs="Times New Roman"/>
      <w:bCs/>
      <w:i/>
      <w:iCs/>
      <w:sz w:val="20"/>
      <w:szCs w:val="20"/>
      <w:lang w:eastAsia="de-D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C6F89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C6F89"/>
    <w:rPr>
      <w:rFonts w:ascii="Times" w:eastAsia="PMingLiU" w:hAnsi="Times" w:cs="Times New Roman"/>
      <w:sz w:val="20"/>
      <w:szCs w:val="20"/>
      <w:lang w:eastAsia="de-DE"/>
    </w:rPr>
  </w:style>
  <w:style w:type="character" w:styleId="EndnoteReference">
    <w:name w:val="endnote reference"/>
    <w:basedOn w:val="DefaultParagraphFont"/>
    <w:uiPriority w:val="99"/>
    <w:semiHidden/>
    <w:unhideWhenUsed/>
    <w:rsid w:val="008C6F89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BD64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64AC"/>
    <w:rPr>
      <w:rFonts w:ascii="Times" w:eastAsia="PMingLiU" w:hAnsi="Times" w:cs="Times New Roman"/>
      <w:sz w:val="20"/>
      <w:szCs w:val="20"/>
      <w:lang w:eastAsia="de-DE"/>
    </w:rPr>
  </w:style>
  <w:style w:type="paragraph" w:styleId="Footer">
    <w:name w:val="footer"/>
    <w:basedOn w:val="Normal"/>
    <w:link w:val="FooterChar"/>
    <w:uiPriority w:val="99"/>
    <w:semiHidden/>
    <w:unhideWhenUsed/>
    <w:rsid w:val="00BD64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64AC"/>
    <w:rPr>
      <w:rFonts w:ascii="Times" w:eastAsia="PMingLiU" w:hAnsi="Times" w:cs="Times New Roman"/>
      <w:sz w:val="20"/>
      <w:szCs w:val="20"/>
      <w:lang w:eastAsia="de-DE"/>
    </w:rPr>
  </w:style>
  <w:style w:type="paragraph" w:styleId="Revision">
    <w:name w:val="Revision"/>
    <w:hidden/>
    <w:uiPriority w:val="99"/>
    <w:semiHidden/>
    <w:rsid w:val="00454F01"/>
    <w:pPr>
      <w:spacing w:after="0" w:line="240" w:lineRule="auto"/>
    </w:pPr>
    <w:rPr>
      <w:rFonts w:ascii="Times" w:eastAsia="PMingLiU" w:hAnsi="Times" w:cs="Times New Roman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www.ethanrosenthal.com/2018/03/22/time-series-for-scikit-learn-people-part2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Ope16</b:Tag>
    <b:SourceType>DocumentFromInternetSite</b:SourceType>
    <b:Guid>{644CA5DD-F354-466F-A771-121C73044EDE}</b:Guid>
    <b:Title>Principles of Economics</b:Title>
    <b:InternetSiteTitle>BC Open Textbooks</b:InternetSiteTitle>
    <b:Year>2016</b:Year>
    <b:Month>May</b:Month>
    <b:Day>18</b:Day>
    <b:URL>https://opentextbc.ca/principlesofeconomics/</b:URL>
    <b:Author>
      <b:Author>
        <b:Corporate>OpenStax</b:Corporate>
      </b:Author>
    </b:Author>
    <b:RefOrder>1</b:RefOrder>
  </b:Source>
  <b:Source>
    <b:Tag>Bro06</b:Tag>
    <b:SourceType>InternetSite</b:SourceType>
    <b:Guid>{6E07D259-783E-4154-B662-E67F013DD04F}</b:Guid>
    <b:Title>Elasticity</b:Title>
    <b:Year>2006</b:Year>
    <b:InternetSiteTitle>pcecon.com class notes</b:InternetSiteTitle>
    <b:URL>https://www.pcecon.com/notes/elasticity.html</b:URL>
    <b:Author>
      <b:Author>
        <b:NameList>
          <b:Person>
            <b:Last>Bromley</b:Last>
            <b:First>Ray</b:First>
          </b:Person>
        </b:NameList>
      </b:Author>
    </b:Author>
    <b:RefOrder>2</b:RefOrder>
  </b:Source>
  <b:Source>
    <b:Tag>McC20</b:Tag>
    <b:SourceType>JournalArticle</b:SourceType>
    <b:Guid>{E21319A5-BBB3-4222-B4A0-7FD178767DA3}</b:Guid>
    <b:Title>Estimating cannibalizing effects of sales promotions: The impact of price cuts and store type</b:Title>
    <b:Year>2020</b:Year>
    <b:URL>https://doi.org/10.1016/j.jretconser.2019.101982</b:URL>
    <b:JournalName>Journal of Retailing and Consumer Services</b:JournalName>
    <b:Author>
      <b:Author>
        <b:NameList>
          <b:Person>
            <b:Last>McColl</b:Last>
            <b:First>Rod </b:First>
          </b:Person>
          <b:Person>
            <b:Last>Macgilchrist</b:Last>
            <b:First>Renaud </b:First>
          </b:Person>
          <b:Person>
            <b:Last>Rafiq</b:Last>
            <b:First>Shuddhasattwa </b:First>
          </b:Person>
        </b:NameList>
      </b:Author>
    </b:Author>
    <b:RefOrder>3</b:RefOrder>
  </b:Source>
  <b:Source>
    <b:Tag>Mer01</b:Tag>
    <b:SourceType>JournalArticle</b:SourceType>
    <b:Guid>{56294642-DB6D-4028-BCEB-A8F9DABDFA04}</b:Guid>
    <b:Title>Product cannibalization and the role of prices</b:Title>
    <b:JournalName>Applied Economics</b:JournalName>
    <b:Year>2001</b:Year>
    <b:Pages>1785-1793</b:Pages>
    <b:Author>
      <b:Author>
        <b:NameList>
          <b:Person>
            <b:Last>Meredith</b:Last>
            <b:First>Lindsay</b:First>
          </b:Person>
          <b:Person>
            <b:Last>Maki</b:Last>
            <b:First>Dennis</b:First>
          </b:Person>
        </b:NameList>
      </b:Author>
    </b:Author>
    <b:RefOrder>4</b:RefOrder>
  </b:Source>
  <b:Source>
    <b:Tag>Jia20</b:Tag>
    <b:SourceType>JournalArticle</b:SourceType>
    <b:Guid>{9DE806B8-6C96-4659-A2FB-13FC3AF46F87}</b:Guid>
    <b:Title>Demand Forecasting for Alcoholic Beverage Distribution</b:Title>
    <b:JournalName>SMJ Data Science Review</b:JournalName>
    <b:Year>2020</b:Year>
    <b:Author>
      <b:Author>
        <b:NameList>
          <b:Person>
            <b:Last>Jiang</b:Last>
            <b:First>Lei</b:First>
          </b:Person>
          <b:Person>
            <b:Last>Rollins</b:Last>
            <b:Middle>M.</b:Middle>
            <b:First>Kristen</b:First>
          </b:Person>
          <b:Person>
            <b:Last>Ludlow</b:Last>
            <b:First>Meredith</b:First>
          </b:Person>
          <b:Person>
            <b:Last>Sadler</b:Last>
            <b:First>Bivin</b:First>
          </b:Person>
        </b:NameList>
      </b:Author>
    </b:Author>
    <b:URL>https://scholar.smu.edu/cgi/viewcontent.cgi?article=1131&amp;context=datasciencereview</b:URL>
    <b:RefOrder>6</b:RefOrder>
  </b:Source>
  <b:Source>
    <b:Tag>Aro20</b:Tag>
    <b:SourceType>JournalArticle</b:SourceType>
    <b:Guid>{F9BB5B28-E0D6-4FD4-BD07-5476C9DEE34B}</b:Guid>
    <b:Title>Demand Forecasting In Wholesale Alcohol Distribution: An Ensemble Approach</b:Title>
    <b:JournalName>SMU Data Science Review</b:JournalName>
    <b:Year>2020</b:Year>
    <b:Author>
      <b:Author>
        <b:NameList>
          <b:Person>
            <b:Last>Arora</b:Last>
            <b:First>Tanvi</b:First>
          </b:Person>
          <b:Person>
            <b:Last>Chandna</b:Last>
            <b:First>Rajat</b:First>
          </b:Person>
          <b:Person>
            <b:Last>Conant</b:Last>
            <b:First>Stacy</b:First>
          </b:Person>
          <b:Person>
            <b:Last>Sadler</b:Last>
            <b:First>Bivin</b:First>
          </b:Person>
          <b:Person>
            <b:Last>Slater</b:Last>
            <b:First>Robert</b:First>
          </b:Person>
        </b:NameList>
      </b:Author>
    </b:Author>
    <b:URL>https://scholar.smu.edu/cgi/viewcontent.cgi?article=1137&amp;context=datasciencereview</b:URL>
    <b:RefOrder>7</b:RefOrder>
  </b:Source>
  <b:Source>
    <b:Tag>Mac19</b:Tag>
    <b:SourceType>InternetSite</b:SourceType>
    <b:Guid>{BD38D695-15F5-49C8-AC49-03FBC54C9835}</b:Guid>
    <b:Title>auto-sklearn</b:Title>
    <b:Year>2019</b:Year>
    <b:Author>
      <b:Author>
        <b:Corporate>Machine Learning Professorship Freiburg</b:Corporate>
      </b:Author>
    </b:Author>
    <b:InternetSiteTitle>auto-sklearn</b:InternetSiteTitle>
    <b:URL>https://automl.github.io/auto-sklearn/master/index.html#</b:URL>
    <b:RefOrder>8</b:RefOrder>
  </b:Source>
  <b:Source>
    <b:Tag>Ros18</b:Tag>
    <b:SourceType>DocumentFromInternetSite</b:SourceType>
    <b:Guid>{F18E38B7-7507-42CC-993C-B3E7966F3898}</b:Guid>
    <b:Title>Time Series for scikit-learn People (Part II): Autoregressive Forecasting Pipelines</b:Title>
    <b:InternetSiteTitle>Ethan Rosenthal </b:InternetSiteTitle>
    <b:Year>2018</b:Year>
    <b:Month>MArch</b:Month>
    <b:Day>22</b:Day>
    <b:URL>https://www.ethanrosenthal.com/2018/03/22/time-series-for-scikit-learn-people-part2/</b:URL>
    <b:Author>
      <b:Author>
        <b:NameList>
          <b:Person>
            <b:Last>Rosenthal</b:Last>
            <b:First>Ethan</b:First>
          </b:Person>
        </b:NameList>
      </b:Author>
    </b:Author>
    <b:RefOrder>9</b:RefOrder>
  </b:Source>
  <b:Source>
    <b:Tag>Moe20</b:Tag>
    <b:SourceType>InternetSite</b:SourceType>
    <b:Guid>{95BAB407-FA3B-4ECD-90FB-77641C39F2BD}</b:Guid>
    <b:Title>PyCaret</b:Title>
    <b:InternetSiteTitle>PyCaret</b:InternetSiteTitle>
    <b:Year>2020</b:Year>
    <b:Month>05</b:Month>
    <b:URL>https://pycaret.org/</b:URL>
    <b:Author>
      <b:Author>
        <b:NameList>
          <b:Person>
            <b:Last>Moez</b:Last>
            <b:First>Ali</b:First>
          </b:Person>
        </b:NameList>
      </b:Author>
    </b:Author>
    <b:RefOrder>10</b:RefOrder>
  </b:Source>
  <b:Source>
    <b:Tag>H2O18</b:Tag>
    <b:SourceType>DocumentFromInternetSite</b:SourceType>
    <b:Guid>{8C90C061-61D4-4505-A272-684D5A8292A7}</b:Guid>
    <b:Author>
      <b:Author>
        <b:Corporate>H2O.ai</b:Corporate>
      </b:Author>
    </b:Author>
    <b:Title>H2O.ai</b:Title>
    <b:InternetSiteTitle>Time is Money! Automate Your Time-Series Forecasts with Driverless AI</b:InternetSiteTitle>
    <b:Year>2018</b:Year>
    <b:Month>June</b:Month>
    <b:Day>12</b:Day>
    <b:URL>https://www.h2o.ai/blog/time-money-automate-time-series-forecasts-driverless-ai/</b:URL>
    <b:RefOrder>11</b:RefOrder>
  </b:Source>
  <b:Source>
    <b:Tag>Per20</b:Tag>
    <b:SourceType>DocumentFromInternetSite</b:SourceType>
    <b:Guid>{92DBB84F-CEAC-48A7-9782-BCB86B1F4E77}</b:Guid>
    <b:Title>Time Series Analysis</b:Title>
    <b:InternetSiteTitle>statsmodels v.0.11.1</b:InternetSiteTitle>
    <b:Year>2020</b:Year>
    <b:Month>Feb</b:Month>
    <b:Day>21</b:Day>
    <b:URL>https://www.statsmodels.org/stable/tsa.html</b:URL>
    <b:Author>
      <b:Author>
        <b:NameList>
          <b:Person>
            <b:Last>Perktold</b:Last>
            <b:First>Josef</b:First>
          </b:Person>
          <b:Person>
            <b:Last>Seabold</b:Last>
            <b:First>Skipper</b:First>
          </b:Person>
          <b:Person>
            <b:Last>Taylor</b:Last>
            <b:First>Jonathan</b:First>
          </b:Person>
        </b:NameList>
      </b:Author>
    </b:Author>
    <b:RefOrder>12</b:RefOrder>
  </b:Source>
  <b:Source>
    <b:Tag>sci19</b:Tag>
    <b:SourceType>InternetSite</b:SourceType>
    <b:Guid>{08D9563A-AA81-47A3-834A-7065312CA865}</b:Guid>
    <b:Title>Developing scikit-learn estimators</b:Title>
    <b:InternetSiteTitle>Scikit Learn</b:InternetSiteTitle>
    <b:Year>2019</b:Year>
    <b:URL>https://scikit-learn.org/stable/developers/develop.html</b:URL>
    <b:Author>
      <b:Author>
        <b:Corporate>scikit-learn developers</b:Corporate>
      </b:Author>
    </b:Author>
    <b:RefOrder>13</b:RefOrder>
  </b:Source>
  <b:Source>
    <b:Tag>Gri09</b:Tag>
    <b:SourceType>Book</b:SourceType>
    <b:Guid>{E4432884-88F1-4FE0-800D-6330769FDF82}</b:Guid>
    <b:Title>Linear and Nonlinear Optimization</b:Title>
    <b:Year>2009</b:Year>
    <b:URL>https://pdfs.semanticscholar.org/5f8d/2a70f62baf4f4971467ae03fad2db61dfe48.pdf</b:URL>
    <b:City>Philadelphia</b:City>
    <b:Publisher>siam</b:Publisher>
    <b:Author>
      <b:Author>
        <b:NameList>
          <b:Person>
            <b:Last>Griva</b:Last>
            <b:First>Igor</b:First>
          </b:Person>
          <b:Person>
            <b:Last>Nash</b:Last>
            <b:Middle>G.</b:Middle>
            <b:First>Stephen</b:First>
          </b:Person>
          <b:Person>
            <b:Last>Sofer</b:Last>
            <b:First>Ariela</b:First>
          </b:Person>
        </b:NameList>
      </b:Author>
    </b:Author>
    <b:RefOrder>14</b:RefOrder>
  </b:Source>
  <b:Source>
    <b:Tag>Flo95</b:Tag>
    <b:SourceType>Book</b:SourceType>
    <b:Guid>{3B8798CD-1B75-4E09-9330-3E2A9E20F25A}</b:Guid>
    <b:Title>Nonlinear and Mixed-Integer Optimization</b:Title>
    <b:Year>1995</b:Year>
    <b:City>New York</b:City>
    <b:Publisher>Oxford University Press</b:Publisher>
    <b:Author>
      <b:Author>
        <b:NameList>
          <b:Person>
            <b:Last>Floudas</b:Last>
            <b:Middle>A.</b:Middle>
            <b:First>Christodoulos</b:First>
          </b:Person>
        </b:NameList>
      </b:Author>
    </b:Author>
    <b:URL>https://pdfs.semanticscholar.org/6687/8b5770d65e781a0b9f8c95867f11336008c8.pdf</b:URL>
    <b:RefOrder>15</b:RefOrder>
  </b:Source>
  <b:Source>
    <b:Tag>Bel13</b:Tag>
    <b:SourceType>JournalArticle</b:SourceType>
    <b:Guid>{58EF5CE5-00AA-4F35-B256-A86E1E20DAFC}</b:Guid>
    <b:Title>Mixed-integer nonlinear optimization</b:Title>
    <b:Year>2013</b:Year>
    <b:Author>
      <b:Author>
        <b:NameList>
          <b:Person>
            <b:Last>Belotti</b:Last>
            <b:First>Pietro</b:First>
          </b:Person>
          <b:Person>
            <b:Last>Kirches</b:Last>
            <b:First>Christian</b:First>
          </b:Person>
          <b:Person>
            <b:Last>Leyffer</b:Last>
            <b:First>Sven</b:First>
          </b:Person>
          <b:Person>
            <b:Last>Linderoth</b:Last>
            <b:First>Jeff</b:First>
          </b:Person>
          <b:Person>
            <b:Last>Luedtke</b:Last>
            <b:First>James</b:First>
          </b:Person>
          <b:Person>
            <b:Last>Mahajan</b:Last>
            <b:First>Ashutosh</b:First>
          </b:Person>
        </b:NameList>
      </b:Author>
    </b:Author>
    <b:JournalName>Acta Numerica</b:JournalName>
    <b:Pages>1-131</b:Pages>
    <b:URL>https://search-proquest-com.proxy.libraries.smu.edu/docview/1322231410?accountid=6667</b:URL>
    <b:RefOrder>16</b:RefOrder>
  </b:Source>
  <b:Source>
    <b:Tag>Dau14</b:Tag>
    <b:SourceType>JournalArticle</b:SourceType>
    <b:Guid>{BE92FFFD-C219-4187-9743-30CD55B9E76C}</b:Guid>
    <b:Title>Identifying and attacking the saddle point problem in high-dimensional non-convex optimization</b:Title>
    <b:JournalName>Cornell University Library</b:JournalName>
    <b:Year>2014</b:Year>
    <b:Author>
      <b:Author>
        <b:NameList>
          <b:Person>
            <b:Last>Dauphin</b:Last>
            <b:Middle>N.</b:Middle>
            <b:First>Yann</b:First>
          </b:Person>
          <b:Person>
            <b:Last>Pascanu</b:Last>
            <b:First>Razvan</b:First>
          </b:Person>
          <b:Person>
            <b:Last>Gulcehre</b:Last>
            <b:First>Caglar</b:First>
          </b:Person>
          <b:Person>
            <b:Last>Cho</b:Last>
            <b:First>Kyunghyun</b:First>
          </b:Person>
          <b:Person>
            <b:Last>Ganguli</b:Last>
            <b:First>Surya</b:First>
          </b:Person>
          <b:Person>
            <b:Last>Bengio</b:Last>
            <b:First>Yoshua</b:First>
          </b:Person>
        </b:NameList>
      </b:Author>
    </b:Author>
    <b:URL>https://search-proquest-com.proxy.libraries.smu.edu/docview/2084532558?accountid=6667&amp;rfr_id=info%3Axri%2Fsid%3Aprimo</b:URL>
    <b:RefOrder>17</b:RefOrder>
  </b:Source>
  <b:Source>
    <b:Tag>Sha16</b:Tag>
    <b:SourceType>JournalArticle</b:SourceType>
    <b:Guid>{877DE6FC-8C02-4D68-9636-3CF0E45BD60E}</b:Guid>
    <b:Title>Taking the Human Out of the Loop: A Review of Bayesian Optimization</b:Title>
    <b:JournalName>IEEE</b:JournalName>
    <b:Year>2016</b:Year>
    <b:Pages>148-175</b:Pages>
    <b:Author>
      <b:Author>
        <b:NameList>
          <b:Person>
            <b:Last>Shahriari</b:Last>
            <b:First>Bobak</b:First>
          </b:Person>
          <b:Person>
            <b:Last>Swersky</b:Last>
            <b:First>Kevin</b:First>
          </b:Person>
          <b:Person>
            <b:Last>Wang</b:Last>
            <b:First>Ziyu</b:First>
          </b:Person>
          <b:Person>
            <b:Last>Adams</b:Last>
            <b:Middle>P.</b:Middle>
            <b:First>Ryan</b:First>
          </b:Person>
          <b:Person>
            <b:Last>De Freitas</b:Last>
            <b:First>Nando</b:First>
          </b:Person>
        </b:NameList>
      </b:Author>
    </b:Author>
    <b:URL>https://ieeexplore-ieee-org.proxy.libraries.smu.edu/stamp/stamp.jsp?tp=&amp;arnumber=7352306&amp;tag=1</b:URL>
    <b:RefOrder>18</b:RefOrder>
  </b:Source>
  <b:Source>
    <b:Tag>Lom97</b:Tag>
    <b:SourceType>JournalArticle</b:SourceType>
    <b:Guid>{D1D99378-FB44-4BC1-A808-B28C1E5A6ED3}</b:Guid>
    <b:Title>The measurement of Cannibalization</b:Title>
    <b:JournalName>Journal of Product &amp; Brand Management</b:JournalName>
    <b:Year>1997</b:Year>
    <b:Pages>27-39</b:Pages>
    <b:Author>
      <b:Author>
        <b:NameList>
          <b:Person>
            <b:Last>Lomax</b:Last>
            <b:First>Wendy</b:First>
          </b:Person>
          <b:Person>
            <b:Last>Hammond</b:Last>
            <b:First>Kathy</b:First>
          </b:Person>
          <b:Person>
            <b:Last>East</b:Last>
            <b:First>Robert</b:First>
          </b:Person>
          <b:Person>
            <b:Last>Clemente</b:Last>
            <b:First>Maria</b:First>
          </b:Person>
        </b:NameList>
      </b:Author>
    </b:Author>
    <b:URL>http://mktg.uni-svishtov.bg/ivm/resources/prod_canibalism.pdf</b:URL>
    <b:RefOrder>19</b:RefOrder>
  </b:Source>
  <b:Source>
    <b:Tag>Ito16</b:Tag>
    <b:SourceType>JournalArticle</b:SourceType>
    <b:Guid>{FC9633A9-8D5C-4EC8-8B6D-B0F7E1871343}</b:Guid>
    <b:Title>Optimization Beyond Prediction: Prescriptive Price Optimization</b:Title>
    <b:JournalName>Cornell University</b:JournalName>
    <b:Year>2016</b:Year>
    <b:Author>
      <b:Author>
        <b:NameList>
          <b:Person>
            <b:Last>Ito</b:Last>
            <b:First>Shinji</b:First>
          </b:Person>
          <b:Person>
            <b:Last>Fujimaki</b:Last>
            <b:First>Ryohei</b:First>
          </b:Person>
        </b:NameList>
      </b:Author>
    </b:Author>
    <b:URL>https://arxiv.org/pdf/1605.05422.pdf</b:URL>
    <b:RefOrder>20</b:RefOrder>
  </b:Source>
  <b:Source>
    <b:Tag>Pic20</b:Tag>
    <b:SourceType>DocumentFromInternetSite</b:SourceType>
    <b:Guid>{177F278A-560F-4768-9E25-17D404361DBD}</b:Guid>
    <b:Title>Testing Marketing Hypothesis</b:Title>
    <b:Year>2020</b:Year>
    <b:Author>
      <b:Author>
        <b:NameList>
          <b:Person>
            <b:Last>Pickett</b:Last>
            <b:Middle>C.</b:Middle>
            <b:First>John</b:First>
          </b:Person>
          <b:Person>
            <b:Last>Reilly</b:Last>
            <b:Middle>P.</b:Middle>
            <b:First>David</b:First>
          </b:Person>
        </b:NameList>
      </b:Author>
    </b:Author>
    <b:InternetSiteTitle>Automatic Forecasting Systems</b:InternetSiteTitle>
    <b:Month>May</b:Month>
    <b:URL>https://www.autobox.com/pdfs/cannibalize.pdf</b:URL>
    <b:RefOrder>5</b:RefOrder>
  </b:Source>
</b:Sources>
</file>

<file path=customXml/itemProps1.xml><?xml version="1.0" encoding="utf-8"?>
<ds:datastoreItem xmlns:ds="http://schemas.openxmlformats.org/officeDocument/2006/customXml" ds:itemID="{E121220E-53C0-403B-94A2-367D1F573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7</Pages>
  <Words>2139</Words>
  <Characters>12193</Characters>
  <Application>Microsoft Office Word</Application>
  <DocSecurity>0</DocSecurity>
  <Lines>101</Lines>
  <Paragraphs>28</Paragraphs>
  <ScaleCrop>false</ScaleCrop>
  <Company/>
  <LinksUpToDate>false</LinksUpToDate>
  <CharactersWithSpaces>14304</CharactersWithSpaces>
  <SharedDoc>false</SharedDoc>
  <HLinks>
    <vt:vector size="6" baseType="variant">
      <vt:variant>
        <vt:i4>4587532</vt:i4>
      </vt:variant>
      <vt:variant>
        <vt:i4>54</vt:i4>
      </vt:variant>
      <vt:variant>
        <vt:i4>0</vt:i4>
      </vt:variant>
      <vt:variant>
        <vt:i4>5</vt:i4>
      </vt:variant>
      <vt:variant>
        <vt:lpwstr>https://www.ethanrosenthal.com/2018/03/22/time-series-for-scikit-learn-people-part2/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Ayala, Kay</dc:creator>
  <cp:keywords/>
  <dc:description/>
  <cp:lastModifiedBy>Jacquie Cheun</cp:lastModifiedBy>
  <cp:revision>378</cp:revision>
  <dcterms:created xsi:type="dcterms:W3CDTF">2020-05-28T20:49:00Z</dcterms:created>
  <dcterms:modified xsi:type="dcterms:W3CDTF">2020-06-04T04:33:00Z</dcterms:modified>
</cp:coreProperties>
</file>